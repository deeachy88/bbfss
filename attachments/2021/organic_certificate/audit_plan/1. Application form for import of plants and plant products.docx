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1228" w14:textId="77777777" w:rsidR="006275F1" w:rsidRDefault="006275F1" w:rsidP="00CB642C">
      <w:pPr>
        <w:pStyle w:val="ListParagraph"/>
      </w:pPr>
    </w:p>
    <w:p w14:paraId="10E96868" w14:textId="77777777" w:rsidR="006275F1" w:rsidRDefault="00233D48">
      <w:pPr>
        <w:pStyle w:val="BodyText"/>
        <w:ind w:left="940"/>
      </w:pPr>
      <w:r>
        <w:t>The Director General,</w:t>
      </w:r>
    </w:p>
    <w:p w14:paraId="65570DBC" w14:textId="77777777" w:rsidR="006275F1" w:rsidRDefault="00233D48">
      <w:pPr>
        <w:pStyle w:val="BodyText"/>
        <w:ind w:left="940" w:right="5570"/>
      </w:pPr>
      <w:r>
        <w:t>Bhutan Agriculture and Food Regulatory Authority Ministry of Agriculture</w:t>
      </w:r>
      <w:r w:rsidR="00E8083C">
        <w:t xml:space="preserve"> and Forests</w:t>
      </w:r>
    </w:p>
    <w:p w14:paraId="57B6C8BA" w14:textId="77777777" w:rsidR="006275F1" w:rsidRDefault="00233D48">
      <w:pPr>
        <w:pStyle w:val="BodyText"/>
        <w:ind w:left="940"/>
      </w:pPr>
      <w:r>
        <w:t>Thimphu</w:t>
      </w:r>
    </w:p>
    <w:p w14:paraId="1A3F62D6" w14:textId="77777777" w:rsidR="00A97F6A" w:rsidRDefault="00A97F6A">
      <w:pPr>
        <w:pStyle w:val="BodyText"/>
        <w:ind w:left="940"/>
      </w:pPr>
    </w:p>
    <w:p w14:paraId="0CBF685D" w14:textId="40B4A1D0" w:rsidR="006275F1" w:rsidRDefault="00233D48">
      <w:pPr>
        <w:pStyle w:val="BodyText"/>
        <w:ind w:left="940" w:right="886"/>
      </w:pPr>
      <w:r>
        <w:t xml:space="preserve">The undersigned hereby applies for a permit authorizing the import of </w:t>
      </w:r>
      <w:r w:rsidR="00CB642C">
        <w:t>seed/plant</w:t>
      </w:r>
      <w:r>
        <w:t>/plant</w:t>
      </w:r>
      <w:r w:rsidR="00CB642C">
        <w:t xml:space="preserve"> products</w:t>
      </w:r>
      <w:r>
        <w:t xml:space="preserve"> as per details given</w:t>
      </w:r>
      <w:ins w:id="0" w:author="Admin" w:date="2020-12-03T13:34:00Z">
        <w:r w:rsidR="00E8083C">
          <w:t xml:space="preserve"> </w:t>
        </w:r>
      </w:ins>
      <w:r>
        <w:t>below:</w:t>
      </w:r>
    </w:p>
    <w:p w14:paraId="2613693D" w14:textId="77777777" w:rsidR="007C3D6A" w:rsidRDefault="007C3D6A">
      <w:pPr>
        <w:pStyle w:val="BodyText"/>
        <w:spacing w:before="1"/>
        <w:ind w:left="2484" w:right="2357"/>
        <w:jc w:val="center"/>
        <w:rPr>
          <w:ins w:id="1" w:author="Dell" w:date="2020-12-13T08:45:00Z"/>
        </w:rPr>
      </w:pPr>
    </w:p>
    <w:p w14:paraId="51B91E81" w14:textId="77777777" w:rsidR="006275F1" w:rsidRDefault="00233D48">
      <w:pPr>
        <w:pStyle w:val="BodyText"/>
        <w:spacing w:before="1"/>
        <w:ind w:left="2484" w:right="2357"/>
        <w:jc w:val="center"/>
      </w:pPr>
      <w:r>
        <w:t>(Please type/write in BLOCK LETTERS)</w:t>
      </w:r>
    </w:p>
    <w:p w14:paraId="45D4106E" w14:textId="77777777" w:rsidR="006275F1" w:rsidRDefault="006275F1">
      <w:pPr>
        <w:pStyle w:val="BodyText"/>
        <w:spacing w:before="2"/>
      </w:pPr>
    </w:p>
    <w:p w14:paraId="7387366E" w14:textId="77777777" w:rsidR="006275F1" w:rsidRDefault="00233D48">
      <w:pPr>
        <w:pStyle w:val="BodyText"/>
        <w:ind w:left="940"/>
      </w:pPr>
      <w:proofErr w:type="gramStart"/>
      <w:r>
        <w:t>Name:…</w:t>
      </w:r>
      <w:proofErr w:type="gramEnd"/>
      <w:r>
        <w:t>……………………………………………</w:t>
      </w:r>
      <w:r w:rsidR="00E8083C">
        <w:t xml:space="preserve">Present Address </w:t>
      </w:r>
      <w:r>
        <w:t>:……………………………………</w:t>
      </w:r>
    </w:p>
    <w:p w14:paraId="25401E70" w14:textId="77777777" w:rsidR="006275F1" w:rsidRDefault="00233D48">
      <w:pPr>
        <w:pStyle w:val="BodyText"/>
        <w:spacing w:before="139"/>
        <w:ind w:left="940"/>
      </w:pPr>
      <w:r>
        <w:t>E-mail………………………………………</w:t>
      </w:r>
      <w:r w:rsidR="00E8083C">
        <w:t>Contact</w:t>
      </w:r>
      <w:r>
        <w:t xml:space="preserve"> number……………………</w:t>
      </w:r>
    </w:p>
    <w:p w14:paraId="27DC678F" w14:textId="77777777" w:rsidR="00A97F6A" w:rsidDel="00A97F6A" w:rsidRDefault="00A97F6A">
      <w:pPr>
        <w:pStyle w:val="BodyText"/>
        <w:spacing w:before="139"/>
        <w:ind w:left="940"/>
        <w:rPr>
          <w:del w:id="2" w:author="Admin" w:date="2020-12-03T13:15:00Z"/>
        </w:rPr>
      </w:pPr>
    </w:p>
    <w:p w14:paraId="4D7DAD9E" w14:textId="77777777" w:rsidR="00353937" w:rsidRDefault="00233D48" w:rsidP="00353937">
      <w:pPr>
        <w:pStyle w:val="BodyText"/>
        <w:spacing w:before="80" w:line="267" w:lineRule="exact"/>
        <w:ind w:left="940"/>
      </w:pPr>
      <w:r>
        <w:t>Citizen</w:t>
      </w:r>
      <w:ins w:id="3" w:author="Dell" w:date="2020-12-13T08:47:00Z">
        <w:r w:rsidR="007C3D6A">
          <w:t xml:space="preserve"> </w:t>
        </w:r>
      </w:ins>
      <w:r>
        <w:t>ID.</w:t>
      </w:r>
      <w:r w:rsidR="00612F5E">
        <w:t xml:space="preserve"> </w:t>
      </w:r>
      <w:r>
        <w:t>No</w:t>
      </w:r>
      <w:r w:rsidR="00353937">
        <w:t>____________________</w:t>
      </w:r>
      <w:proofErr w:type="gramStart"/>
      <w:r w:rsidR="00353937">
        <w:t>_</w:t>
      </w:r>
      <w:r w:rsidR="00612F5E">
        <w:rPr>
          <w:i/>
        </w:rPr>
        <w:t>(</w:t>
      </w:r>
      <w:proofErr w:type="gramEnd"/>
      <w:r w:rsidR="00612F5E">
        <w:rPr>
          <w:i/>
        </w:rPr>
        <w:t>A</w:t>
      </w:r>
      <w:r w:rsidR="00E8083C" w:rsidRPr="00612F5E">
        <w:rPr>
          <w:i/>
        </w:rPr>
        <w:t>ttach</w:t>
      </w:r>
      <w:r w:rsidR="00612F5E" w:rsidRPr="00612F5E">
        <w:rPr>
          <w:i/>
        </w:rPr>
        <w:t xml:space="preserve"> </w:t>
      </w:r>
      <w:r w:rsidR="00E8083C" w:rsidRPr="00612F5E">
        <w:rPr>
          <w:i/>
        </w:rPr>
        <w:t>copy)</w:t>
      </w:r>
      <w:r w:rsidR="00782B38">
        <w:t>Trade License</w:t>
      </w:r>
      <w:r w:rsidR="00612F5E">
        <w:t xml:space="preserve"> No</w:t>
      </w:r>
      <w:r w:rsidR="00782B38">
        <w:t>/</w:t>
      </w:r>
      <w:r w:rsidR="005B7F22">
        <w:t>Official letter</w:t>
      </w:r>
      <w:r w:rsidR="00353937">
        <w:t xml:space="preserve"> </w:t>
      </w:r>
      <w:r w:rsidR="005B7F22">
        <w:t>(Head)</w:t>
      </w:r>
    </w:p>
    <w:p w14:paraId="697A69FA" w14:textId="77777777" w:rsidR="006275F1" w:rsidRDefault="00353937">
      <w:pPr>
        <w:pStyle w:val="BodyText"/>
        <w:spacing w:before="80" w:line="267" w:lineRule="exact"/>
        <w:ind w:left="940"/>
      </w:pPr>
      <w:r>
        <w:t>______________________</w:t>
      </w:r>
      <w:proofErr w:type="gramStart"/>
      <w:r>
        <w:t>_</w:t>
      </w:r>
      <w:r w:rsidR="00612F5E">
        <w:t>(</w:t>
      </w:r>
      <w:proofErr w:type="gramEnd"/>
      <w:r w:rsidR="00612F5E" w:rsidRPr="00612F5E">
        <w:rPr>
          <w:i/>
          <w:iCs/>
        </w:rPr>
        <w:t>Attach copy</w:t>
      </w:r>
      <w:r w:rsidR="00612F5E">
        <w:t>)</w:t>
      </w:r>
    </w:p>
    <w:p w14:paraId="18408506" w14:textId="77777777" w:rsidR="006275F1" w:rsidRDefault="00233D48">
      <w:pPr>
        <w:tabs>
          <w:tab w:val="left" w:pos="5109"/>
        </w:tabs>
        <w:spacing w:line="244" w:lineRule="exact"/>
        <w:ind w:left="940"/>
        <w:rPr>
          <w:i/>
        </w:rPr>
      </w:pPr>
      <w:r>
        <w:rPr>
          <w:i/>
        </w:rPr>
        <w:tab/>
      </w:r>
    </w:p>
    <w:p w14:paraId="7E3BEB8D" w14:textId="77777777" w:rsidR="006275F1" w:rsidRDefault="00233D48">
      <w:pPr>
        <w:spacing w:before="3"/>
        <w:ind w:left="4749"/>
        <w:rPr>
          <w:b/>
        </w:rPr>
      </w:pPr>
      <w:r>
        <w:rPr>
          <w:b/>
        </w:rPr>
        <w:t>Details of consignment</w:t>
      </w: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700"/>
        <w:gridCol w:w="3060"/>
        <w:gridCol w:w="1800"/>
        <w:gridCol w:w="1439"/>
      </w:tblGrid>
      <w:tr w:rsidR="006275F1" w14:paraId="49D8233E" w14:textId="77777777">
        <w:trPr>
          <w:trHeight w:val="275"/>
        </w:trPr>
        <w:tc>
          <w:tcPr>
            <w:tcW w:w="900" w:type="dxa"/>
          </w:tcPr>
          <w:p w14:paraId="5BC87F26" w14:textId="77777777" w:rsidR="006275F1" w:rsidRDefault="00233D4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Sl.No.</w:t>
            </w:r>
          </w:p>
        </w:tc>
        <w:tc>
          <w:tcPr>
            <w:tcW w:w="2700" w:type="dxa"/>
          </w:tcPr>
          <w:p w14:paraId="35C2C99E" w14:textId="77777777" w:rsidR="006275F1" w:rsidRDefault="00233D4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Common Name</w:t>
            </w:r>
          </w:p>
        </w:tc>
        <w:tc>
          <w:tcPr>
            <w:tcW w:w="3060" w:type="dxa"/>
          </w:tcPr>
          <w:p w14:paraId="0CBD930F" w14:textId="77777777" w:rsidR="006275F1" w:rsidRDefault="00233D48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Scientific Name</w:t>
            </w:r>
          </w:p>
        </w:tc>
        <w:tc>
          <w:tcPr>
            <w:tcW w:w="1800" w:type="dxa"/>
          </w:tcPr>
          <w:p w14:paraId="5FBF6610" w14:textId="77777777" w:rsidR="006275F1" w:rsidRDefault="00233D48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Variety</w:t>
            </w:r>
          </w:p>
        </w:tc>
        <w:tc>
          <w:tcPr>
            <w:tcW w:w="1439" w:type="dxa"/>
          </w:tcPr>
          <w:p w14:paraId="4CBB55D1" w14:textId="77777777" w:rsidR="006275F1" w:rsidRDefault="00233D48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6275F1" w14:paraId="7A70B5DF" w14:textId="77777777">
        <w:trPr>
          <w:trHeight w:val="433"/>
        </w:trPr>
        <w:tc>
          <w:tcPr>
            <w:tcW w:w="900" w:type="dxa"/>
          </w:tcPr>
          <w:p w14:paraId="03CCE615" w14:textId="77777777" w:rsidR="006275F1" w:rsidRDefault="006275F1">
            <w:pPr>
              <w:pStyle w:val="TableParagraph"/>
            </w:pPr>
          </w:p>
        </w:tc>
        <w:tc>
          <w:tcPr>
            <w:tcW w:w="2700" w:type="dxa"/>
          </w:tcPr>
          <w:p w14:paraId="66A35DF6" w14:textId="77777777" w:rsidR="006275F1" w:rsidRDefault="006275F1">
            <w:pPr>
              <w:pStyle w:val="TableParagraph"/>
            </w:pPr>
          </w:p>
        </w:tc>
        <w:tc>
          <w:tcPr>
            <w:tcW w:w="3060" w:type="dxa"/>
          </w:tcPr>
          <w:p w14:paraId="24589843" w14:textId="77777777" w:rsidR="006275F1" w:rsidRDefault="006275F1">
            <w:pPr>
              <w:pStyle w:val="TableParagraph"/>
            </w:pPr>
          </w:p>
        </w:tc>
        <w:tc>
          <w:tcPr>
            <w:tcW w:w="1800" w:type="dxa"/>
          </w:tcPr>
          <w:p w14:paraId="75D5F969" w14:textId="77777777" w:rsidR="006275F1" w:rsidRDefault="006275F1">
            <w:pPr>
              <w:pStyle w:val="TableParagraph"/>
            </w:pPr>
          </w:p>
        </w:tc>
        <w:tc>
          <w:tcPr>
            <w:tcW w:w="1439" w:type="dxa"/>
          </w:tcPr>
          <w:p w14:paraId="2CCE1E64" w14:textId="77777777" w:rsidR="006275F1" w:rsidRDefault="006275F1">
            <w:pPr>
              <w:pStyle w:val="TableParagraph"/>
            </w:pPr>
          </w:p>
        </w:tc>
      </w:tr>
      <w:tr w:rsidR="006275F1" w14:paraId="6A81FA35" w14:textId="77777777">
        <w:trPr>
          <w:trHeight w:val="431"/>
        </w:trPr>
        <w:tc>
          <w:tcPr>
            <w:tcW w:w="900" w:type="dxa"/>
          </w:tcPr>
          <w:p w14:paraId="50FE1A28" w14:textId="77777777" w:rsidR="006275F1" w:rsidRDefault="006275F1">
            <w:pPr>
              <w:pStyle w:val="TableParagraph"/>
            </w:pPr>
          </w:p>
        </w:tc>
        <w:tc>
          <w:tcPr>
            <w:tcW w:w="2700" w:type="dxa"/>
          </w:tcPr>
          <w:p w14:paraId="3F3E4AF8" w14:textId="77777777" w:rsidR="006275F1" w:rsidRDefault="006275F1">
            <w:pPr>
              <w:pStyle w:val="TableParagraph"/>
            </w:pPr>
          </w:p>
        </w:tc>
        <w:tc>
          <w:tcPr>
            <w:tcW w:w="3060" w:type="dxa"/>
          </w:tcPr>
          <w:p w14:paraId="53CEEF26" w14:textId="77777777" w:rsidR="006275F1" w:rsidRDefault="006275F1">
            <w:pPr>
              <w:pStyle w:val="TableParagraph"/>
            </w:pPr>
          </w:p>
        </w:tc>
        <w:tc>
          <w:tcPr>
            <w:tcW w:w="1800" w:type="dxa"/>
          </w:tcPr>
          <w:p w14:paraId="44B96397" w14:textId="77777777" w:rsidR="006275F1" w:rsidRDefault="006275F1">
            <w:pPr>
              <w:pStyle w:val="TableParagraph"/>
            </w:pPr>
          </w:p>
        </w:tc>
        <w:tc>
          <w:tcPr>
            <w:tcW w:w="1439" w:type="dxa"/>
          </w:tcPr>
          <w:p w14:paraId="172E6915" w14:textId="77777777" w:rsidR="006275F1" w:rsidRDefault="006275F1">
            <w:pPr>
              <w:pStyle w:val="TableParagraph"/>
            </w:pPr>
          </w:p>
        </w:tc>
      </w:tr>
      <w:tr w:rsidR="006275F1" w14:paraId="38CAD7DB" w14:textId="77777777">
        <w:trPr>
          <w:trHeight w:val="432"/>
        </w:trPr>
        <w:tc>
          <w:tcPr>
            <w:tcW w:w="900" w:type="dxa"/>
          </w:tcPr>
          <w:p w14:paraId="1768AA35" w14:textId="77777777" w:rsidR="006275F1" w:rsidRDefault="006275F1">
            <w:pPr>
              <w:pStyle w:val="TableParagraph"/>
            </w:pPr>
          </w:p>
        </w:tc>
        <w:tc>
          <w:tcPr>
            <w:tcW w:w="2700" w:type="dxa"/>
          </w:tcPr>
          <w:p w14:paraId="25567CC3" w14:textId="77777777" w:rsidR="006275F1" w:rsidRDefault="006275F1">
            <w:pPr>
              <w:pStyle w:val="TableParagraph"/>
            </w:pPr>
          </w:p>
        </w:tc>
        <w:tc>
          <w:tcPr>
            <w:tcW w:w="3060" w:type="dxa"/>
          </w:tcPr>
          <w:p w14:paraId="01FCFF96" w14:textId="77777777" w:rsidR="006275F1" w:rsidRDefault="006275F1">
            <w:pPr>
              <w:pStyle w:val="TableParagraph"/>
            </w:pPr>
          </w:p>
        </w:tc>
        <w:tc>
          <w:tcPr>
            <w:tcW w:w="1800" w:type="dxa"/>
          </w:tcPr>
          <w:p w14:paraId="61E5E08D" w14:textId="77777777" w:rsidR="006275F1" w:rsidRDefault="006275F1">
            <w:pPr>
              <w:pStyle w:val="TableParagraph"/>
            </w:pPr>
          </w:p>
        </w:tc>
        <w:tc>
          <w:tcPr>
            <w:tcW w:w="1439" w:type="dxa"/>
          </w:tcPr>
          <w:p w14:paraId="4AE470DE" w14:textId="77777777" w:rsidR="006275F1" w:rsidRDefault="006275F1">
            <w:pPr>
              <w:pStyle w:val="TableParagraph"/>
            </w:pPr>
          </w:p>
        </w:tc>
      </w:tr>
      <w:tr w:rsidR="006275F1" w14:paraId="7DA120F4" w14:textId="77777777">
        <w:trPr>
          <w:trHeight w:val="431"/>
        </w:trPr>
        <w:tc>
          <w:tcPr>
            <w:tcW w:w="900" w:type="dxa"/>
          </w:tcPr>
          <w:p w14:paraId="58C7B2EA" w14:textId="77777777" w:rsidR="006275F1" w:rsidRDefault="006275F1">
            <w:pPr>
              <w:pStyle w:val="TableParagraph"/>
            </w:pPr>
          </w:p>
        </w:tc>
        <w:tc>
          <w:tcPr>
            <w:tcW w:w="2700" w:type="dxa"/>
          </w:tcPr>
          <w:p w14:paraId="0027AA5B" w14:textId="77777777" w:rsidR="006275F1" w:rsidRDefault="006275F1">
            <w:pPr>
              <w:pStyle w:val="TableParagraph"/>
            </w:pPr>
          </w:p>
        </w:tc>
        <w:tc>
          <w:tcPr>
            <w:tcW w:w="3060" w:type="dxa"/>
          </w:tcPr>
          <w:p w14:paraId="0CBF1564" w14:textId="77777777" w:rsidR="006275F1" w:rsidRDefault="006275F1">
            <w:pPr>
              <w:pStyle w:val="TableParagraph"/>
            </w:pPr>
          </w:p>
        </w:tc>
        <w:tc>
          <w:tcPr>
            <w:tcW w:w="1800" w:type="dxa"/>
          </w:tcPr>
          <w:p w14:paraId="19A456E1" w14:textId="77777777" w:rsidR="006275F1" w:rsidRDefault="006275F1">
            <w:pPr>
              <w:pStyle w:val="TableParagraph"/>
            </w:pPr>
          </w:p>
        </w:tc>
        <w:tc>
          <w:tcPr>
            <w:tcW w:w="1439" w:type="dxa"/>
          </w:tcPr>
          <w:p w14:paraId="50A5A469" w14:textId="77777777" w:rsidR="006275F1" w:rsidRDefault="006275F1">
            <w:pPr>
              <w:pStyle w:val="TableParagraph"/>
            </w:pPr>
          </w:p>
        </w:tc>
      </w:tr>
    </w:tbl>
    <w:p w14:paraId="297A19D7" w14:textId="77777777" w:rsidR="006275F1" w:rsidRDefault="00233D48">
      <w:pPr>
        <w:ind w:left="940"/>
        <w:rPr>
          <w:i/>
          <w:sz w:val="20"/>
        </w:rPr>
      </w:pPr>
      <w:r>
        <w:rPr>
          <w:i/>
          <w:sz w:val="20"/>
        </w:rPr>
        <w:t>Use additional sheet if required.</w:t>
      </w:r>
    </w:p>
    <w:p w14:paraId="4C3E27D8" w14:textId="77777777" w:rsidR="00F309D4" w:rsidRDefault="00F309D4">
      <w:pPr>
        <w:pStyle w:val="BodyText"/>
        <w:spacing w:before="174"/>
        <w:ind w:left="940"/>
      </w:pPr>
    </w:p>
    <w:p w14:paraId="078B620A" w14:textId="77777777" w:rsidR="006275F1" w:rsidRDefault="00E8083C">
      <w:pPr>
        <w:pStyle w:val="BodyText"/>
        <w:spacing w:before="174"/>
        <w:ind w:left="940"/>
      </w:pPr>
      <w:r>
        <w:t>Name and address of the supplier</w:t>
      </w:r>
      <w:r w:rsidR="00233D48">
        <w:t>: ----------------------------------------------------------------------------------------</w:t>
      </w:r>
    </w:p>
    <w:p w14:paraId="093CC193" w14:textId="77777777" w:rsidR="006275F1" w:rsidRDefault="00233D48">
      <w:pPr>
        <w:pStyle w:val="BodyText"/>
        <w:spacing w:before="125"/>
        <w:ind w:left="940"/>
      </w:pPr>
      <w:r>
        <w:t>-------------------------------------------------------------------------------------</w:t>
      </w:r>
    </w:p>
    <w:p w14:paraId="7ADAD0C2" w14:textId="77777777" w:rsidR="006275F1" w:rsidRDefault="00233D48">
      <w:pPr>
        <w:pStyle w:val="BodyText"/>
        <w:spacing w:before="122"/>
        <w:ind w:left="940"/>
      </w:pPr>
      <w:r>
        <w:t xml:space="preserve">Means of </w:t>
      </w:r>
      <w:proofErr w:type="gramStart"/>
      <w:r>
        <w:t>conveyance:---------------------------------------------------------------------------------------------</w:t>
      </w:r>
      <w:proofErr w:type="gramEnd"/>
    </w:p>
    <w:p w14:paraId="378790B2" w14:textId="77777777" w:rsidR="006275F1" w:rsidRDefault="00233D48">
      <w:pPr>
        <w:pStyle w:val="BodyText"/>
        <w:spacing w:before="125"/>
        <w:ind w:left="940"/>
      </w:pPr>
      <w:r>
        <w:t xml:space="preserve">Place of </w:t>
      </w:r>
      <w:proofErr w:type="gramStart"/>
      <w:r>
        <w:t>entry:-------------------------------------------------------------------------------------------------------</w:t>
      </w:r>
      <w:proofErr w:type="gramEnd"/>
    </w:p>
    <w:p w14:paraId="66C6DDFE" w14:textId="77777777" w:rsidR="006275F1" w:rsidRDefault="00233D48">
      <w:pPr>
        <w:pStyle w:val="BodyText"/>
        <w:spacing w:before="125"/>
        <w:ind w:left="940"/>
      </w:pPr>
      <w:proofErr w:type="gramStart"/>
      <w:r>
        <w:rPr>
          <w:spacing w:val="-1"/>
        </w:rPr>
        <w:t>Purpose:</w:t>
      </w:r>
      <w:r>
        <w:t>--------------------------------------------------------------------------------------------------------------</w:t>
      </w:r>
      <w:proofErr w:type="gramEnd"/>
    </w:p>
    <w:p w14:paraId="763F5799" w14:textId="77777777" w:rsidR="006275F1" w:rsidRDefault="00233D48">
      <w:pPr>
        <w:pStyle w:val="BodyText"/>
        <w:spacing w:before="122"/>
        <w:ind w:left="940"/>
      </w:pPr>
      <w:r>
        <w:t xml:space="preserve">Final </w:t>
      </w:r>
      <w:proofErr w:type="gramStart"/>
      <w:r>
        <w:t>destination:----------------------------------------------------------------------------------------------------</w:t>
      </w:r>
      <w:proofErr w:type="gramEnd"/>
    </w:p>
    <w:p w14:paraId="77109239" w14:textId="77777777" w:rsidR="006275F1" w:rsidRDefault="00233D48">
      <w:pPr>
        <w:pStyle w:val="BodyText"/>
        <w:spacing w:before="125"/>
        <w:ind w:left="940"/>
      </w:pPr>
      <w:r>
        <w:t>Expected date of arrival: ------------------------------------------------------------------------------------------</w:t>
      </w:r>
    </w:p>
    <w:p w14:paraId="51C68878" w14:textId="77777777" w:rsidR="006275F1" w:rsidRDefault="006275F1">
      <w:pPr>
        <w:pStyle w:val="BodyText"/>
        <w:spacing w:before="2"/>
        <w:rPr>
          <w:sz w:val="22"/>
        </w:rPr>
      </w:pPr>
    </w:p>
    <w:p w14:paraId="486E55DC" w14:textId="77777777" w:rsidR="006275F1" w:rsidRDefault="00233D48">
      <w:pPr>
        <w:pStyle w:val="BodyText"/>
        <w:ind w:left="940"/>
      </w:pPr>
      <w:proofErr w:type="gramStart"/>
      <w:r>
        <w:t>Place :</w:t>
      </w:r>
      <w:proofErr w:type="gramEnd"/>
      <w:r>
        <w:t xml:space="preserve"> -------------------------------------------</w:t>
      </w:r>
    </w:p>
    <w:p w14:paraId="4BE0B2D6" w14:textId="77777777" w:rsidR="006275F1" w:rsidRDefault="006275F1">
      <w:pPr>
        <w:sectPr w:rsidR="006275F1" w:rsidSect="00CB17DF">
          <w:headerReference w:type="default" r:id="rId6"/>
          <w:footerReference w:type="default" r:id="rId7"/>
          <w:type w:val="continuous"/>
          <w:pgSz w:w="11910" w:h="16840"/>
          <w:pgMar w:top="240" w:right="240" w:bottom="280" w:left="140" w:header="720" w:footer="0" w:gutter="0"/>
          <w:cols w:space="720"/>
          <w:docGrid w:linePitch="299"/>
        </w:sectPr>
      </w:pPr>
    </w:p>
    <w:p w14:paraId="06399463" w14:textId="77777777" w:rsidR="006275F1" w:rsidRDefault="006275F1">
      <w:pPr>
        <w:pStyle w:val="BodyText"/>
      </w:pPr>
    </w:p>
    <w:p w14:paraId="69FE48DE" w14:textId="77777777" w:rsidR="006275F1" w:rsidRDefault="00233D48">
      <w:pPr>
        <w:pStyle w:val="BodyText"/>
        <w:ind w:left="940"/>
      </w:pPr>
      <w:proofErr w:type="gramStart"/>
      <w:r>
        <w:t>Date :</w:t>
      </w:r>
      <w:proofErr w:type="gramEnd"/>
      <w:r>
        <w:t xml:space="preserve"> -----------------------</w:t>
      </w:r>
    </w:p>
    <w:p w14:paraId="5B3E619C" w14:textId="77777777" w:rsidR="006275F1" w:rsidRDefault="00233D48">
      <w:pPr>
        <w:pStyle w:val="BodyText"/>
        <w:ind w:left="940"/>
      </w:pPr>
      <w:r>
        <w:br w:type="column"/>
      </w:r>
      <w:r>
        <w:t xml:space="preserve">* </w:t>
      </w:r>
      <w:r w:rsidR="007C3D6A">
        <w:t>Name and s</w:t>
      </w:r>
      <w:r>
        <w:t>ignature of Applicant</w:t>
      </w:r>
    </w:p>
    <w:p w14:paraId="03338C45" w14:textId="77777777" w:rsidR="006275F1" w:rsidRDefault="006275F1">
      <w:pPr>
        <w:pStyle w:val="BodyText"/>
      </w:pPr>
    </w:p>
    <w:p w14:paraId="6B98EA70" w14:textId="77777777" w:rsidR="006275F1" w:rsidRDefault="00233D48">
      <w:pPr>
        <w:pStyle w:val="BodyText"/>
        <w:ind w:left="2001" w:right="2233"/>
        <w:jc w:val="center"/>
      </w:pPr>
      <w:r>
        <w:t>Seal</w:t>
      </w:r>
    </w:p>
    <w:p w14:paraId="6466AD72" w14:textId="77777777" w:rsidR="006275F1" w:rsidRDefault="006275F1">
      <w:pPr>
        <w:jc w:val="center"/>
        <w:sectPr w:rsidR="006275F1">
          <w:type w:val="continuous"/>
          <w:pgSz w:w="11910" w:h="16840"/>
          <w:pgMar w:top="240" w:right="240" w:bottom="280" w:left="140" w:header="720" w:footer="720" w:gutter="0"/>
          <w:cols w:num="2" w:space="720" w:equalWidth="0">
            <w:col w:w="3457" w:space="3385"/>
            <w:col w:w="4688"/>
          </w:cols>
        </w:sectPr>
      </w:pPr>
    </w:p>
    <w:p w14:paraId="5218C867" w14:textId="77777777" w:rsidR="006275F1" w:rsidRDefault="006275F1">
      <w:pPr>
        <w:pStyle w:val="BodyText"/>
        <w:rPr>
          <w:sz w:val="20"/>
        </w:rPr>
      </w:pPr>
    </w:p>
    <w:p w14:paraId="1BCCF707" w14:textId="77777777" w:rsidR="006275F1" w:rsidRDefault="006275F1">
      <w:pPr>
        <w:pStyle w:val="BodyText"/>
        <w:spacing w:before="9"/>
        <w:rPr>
          <w:sz w:val="18"/>
        </w:rPr>
      </w:pPr>
    </w:p>
    <w:p w14:paraId="212D98B1" w14:textId="77777777" w:rsidR="006275F1" w:rsidRDefault="00233D48">
      <w:pPr>
        <w:spacing w:before="91" w:line="251" w:lineRule="exact"/>
        <w:ind w:left="940"/>
        <w:rPr>
          <w:b/>
          <w:i/>
        </w:rPr>
      </w:pPr>
      <w:r>
        <w:rPr>
          <w:b/>
          <w:i/>
        </w:rPr>
        <w:t>* Application to be signed by the Head of the institution.</w:t>
      </w:r>
    </w:p>
    <w:p w14:paraId="6D478D46" w14:textId="77777777" w:rsidR="006275F1" w:rsidRDefault="006275F1">
      <w:pPr>
        <w:spacing w:line="251" w:lineRule="exact"/>
        <w:ind w:left="940"/>
        <w:rPr>
          <w:i/>
        </w:rPr>
      </w:pPr>
    </w:p>
    <w:sectPr w:rsidR="006275F1" w:rsidSect="00A74B46">
      <w:type w:val="continuous"/>
      <w:pgSz w:w="11910" w:h="16840"/>
      <w:pgMar w:top="240" w:right="2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17AEC" w14:textId="77777777" w:rsidR="00FC062A" w:rsidRDefault="00FC062A" w:rsidP="00CB17DF">
      <w:r>
        <w:separator/>
      </w:r>
    </w:p>
  </w:endnote>
  <w:endnote w:type="continuationSeparator" w:id="0">
    <w:p w14:paraId="729C865A" w14:textId="77777777" w:rsidR="00FC062A" w:rsidRDefault="00FC062A" w:rsidP="00CB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3" w:type="dxa"/>
      <w:tblInd w:w="42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727"/>
      <w:gridCol w:w="2700"/>
      <w:gridCol w:w="2970"/>
      <w:gridCol w:w="2376"/>
    </w:tblGrid>
    <w:tr w:rsidR="00416954" w:rsidRPr="00270F38" w14:paraId="00D04F1E" w14:textId="77777777" w:rsidTr="00416954">
      <w:trPr>
        <w:trHeight w:val="206"/>
      </w:trPr>
      <w:tc>
        <w:tcPr>
          <w:tcW w:w="2727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742A671D" w14:textId="77777777" w:rsidR="00416954" w:rsidRPr="00270F38" w:rsidRDefault="00416954" w:rsidP="00416954">
          <w:pPr>
            <w:pStyle w:val="PlainText"/>
            <w:ind w:left="-84"/>
            <w:rPr>
              <w:rFonts w:ascii="Times New Roman" w:eastAsiaTheme="minorHAnsi" w:hAnsi="Times New Roman"/>
              <w:i/>
              <w:sz w:val="22"/>
              <w:szCs w:val="22"/>
            </w:rPr>
          </w:pPr>
          <w:r w:rsidRPr="00270F38">
            <w:rPr>
              <w:rFonts w:ascii="Times New Roman" w:eastAsiaTheme="minorHAnsi" w:hAnsi="Times New Roman"/>
              <w:i/>
              <w:sz w:val="22"/>
              <w:szCs w:val="22"/>
            </w:rPr>
            <w:t>Doc. No: BAFRA-IB-FM</w:t>
          </w:r>
          <w:r w:rsidRPr="00270F38">
            <w:rPr>
              <w:rFonts w:ascii="Times New Roman" w:hAnsi="Times New Roman"/>
              <w:i/>
              <w:sz w:val="22"/>
              <w:szCs w:val="22"/>
            </w:rPr>
            <w:t>-</w:t>
          </w:r>
          <w:r w:rsidR="003173A3">
            <w:rPr>
              <w:rFonts w:ascii="Times New Roman" w:hAnsi="Times New Roman"/>
              <w:i/>
              <w:sz w:val="22"/>
              <w:szCs w:val="22"/>
            </w:rPr>
            <w:t>47</w:t>
          </w:r>
        </w:p>
      </w:tc>
      <w:tc>
        <w:tcPr>
          <w:tcW w:w="270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19C2B19C" w14:textId="77777777" w:rsidR="00416954" w:rsidRPr="00270F38" w:rsidRDefault="00416954" w:rsidP="00416954">
          <w:pPr>
            <w:pStyle w:val="Footer"/>
            <w:rPr>
              <w:rFonts w:eastAsiaTheme="minorHAnsi"/>
              <w:i/>
            </w:rPr>
          </w:pPr>
          <w:r w:rsidRPr="00270F38">
            <w:rPr>
              <w:rFonts w:eastAsiaTheme="minorHAnsi"/>
              <w:i/>
            </w:rPr>
            <w:t>Prepared by: MR</w:t>
          </w:r>
        </w:p>
      </w:tc>
      <w:tc>
        <w:tcPr>
          <w:tcW w:w="297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5D245AB4" w14:textId="77777777" w:rsidR="00416954" w:rsidRPr="00270F38" w:rsidRDefault="00416954" w:rsidP="00416954">
          <w:pPr>
            <w:pStyle w:val="Footer"/>
            <w:rPr>
              <w:rFonts w:eastAsiaTheme="minorHAnsi"/>
              <w:i/>
            </w:rPr>
          </w:pPr>
          <w:r w:rsidRPr="00270F38">
            <w:rPr>
              <w:rFonts w:eastAsiaTheme="minorHAnsi"/>
              <w:i/>
            </w:rPr>
            <w:t xml:space="preserve">Approved by: </w:t>
          </w:r>
          <w:r w:rsidR="004F3E1F">
            <w:rPr>
              <w:bCs/>
              <w:i/>
            </w:rPr>
            <w:t>Technical Focal</w:t>
          </w:r>
        </w:p>
      </w:tc>
      <w:tc>
        <w:tcPr>
          <w:tcW w:w="237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56B88B99" w14:textId="77777777" w:rsidR="00416954" w:rsidRPr="00270F38" w:rsidRDefault="00416954" w:rsidP="00416954">
          <w:pPr>
            <w:rPr>
              <w:rFonts w:eastAsiaTheme="minorHAnsi"/>
              <w:i/>
            </w:rPr>
          </w:pPr>
          <w:r w:rsidRPr="00270F38">
            <w:rPr>
              <w:rFonts w:eastAsiaTheme="minorHAnsi"/>
              <w:i/>
            </w:rPr>
            <w:t xml:space="preserve">Page </w:t>
          </w:r>
          <w:r w:rsidR="0025676D" w:rsidRPr="00270F38">
            <w:rPr>
              <w:rFonts w:eastAsiaTheme="minorHAnsi"/>
              <w:i/>
            </w:rPr>
            <w:fldChar w:fldCharType="begin"/>
          </w:r>
          <w:r w:rsidRPr="00270F38">
            <w:rPr>
              <w:rFonts w:eastAsiaTheme="minorHAnsi"/>
              <w:i/>
            </w:rPr>
            <w:instrText xml:space="preserve"> PAGE </w:instrText>
          </w:r>
          <w:r w:rsidR="0025676D" w:rsidRPr="00270F38">
            <w:rPr>
              <w:rFonts w:eastAsiaTheme="minorHAnsi"/>
              <w:i/>
            </w:rPr>
            <w:fldChar w:fldCharType="separate"/>
          </w:r>
          <w:r w:rsidR="00353937">
            <w:rPr>
              <w:rFonts w:eastAsiaTheme="minorHAnsi"/>
              <w:i/>
              <w:noProof/>
            </w:rPr>
            <w:t>1</w:t>
          </w:r>
          <w:r w:rsidR="0025676D" w:rsidRPr="00270F38">
            <w:rPr>
              <w:rFonts w:eastAsiaTheme="minorHAnsi"/>
              <w:i/>
            </w:rPr>
            <w:fldChar w:fldCharType="end"/>
          </w:r>
          <w:r w:rsidRPr="00270F38">
            <w:rPr>
              <w:rFonts w:eastAsiaTheme="minorHAnsi"/>
              <w:i/>
            </w:rPr>
            <w:t xml:space="preserve"> of </w:t>
          </w:r>
          <w:r w:rsidR="0025676D" w:rsidRPr="00270F38">
            <w:rPr>
              <w:rFonts w:eastAsiaTheme="minorHAnsi"/>
              <w:i/>
            </w:rPr>
            <w:fldChar w:fldCharType="begin"/>
          </w:r>
          <w:r w:rsidRPr="00270F38">
            <w:rPr>
              <w:rFonts w:eastAsiaTheme="minorHAnsi"/>
              <w:i/>
            </w:rPr>
            <w:instrText xml:space="preserve"> NUMPAGES  </w:instrText>
          </w:r>
          <w:r w:rsidR="0025676D" w:rsidRPr="00270F38">
            <w:rPr>
              <w:rFonts w:eastAsiaTheme="minorHAnsi"/>
              <w:i/>
            </w:rPr>
            <w:fldChar w:fldCharType="separate"/>
          </w:r>
          <w:r w:rsidR="00353937">
            <w:rPr>
              <w:rFonts w:eastAsiaTheme="minorHAnsi"/>
              <w:i/>
              <w:noProof/>
            </w:rPr>
            <w:t>1</w:t>
          </w:r>
          <w:r w:rsidR="0025676D" w:rsidRPr="00270F38">
            <w:rPr>
              <w:rFonts w:eastAsiaTheme="minorHAnsi"/>
              <w:i/>
            </w:rPr>
            <w:fldChar w:fldCharType="end"/>
          </w:r>
        </w:p>
      </w:tc>
    </w:tr>
    <w:tr w:rsidR="00416954" w:rsidRPr="00270F38" w14:paraId="11B81169" w14:textId="77777777" w:rsidTr="00416954">
      <w:trPr>
        <w:trHeight w:val="206"/>
      </w:trPr>
      <w:tc>
        <w:tcPr>
          <w:tcW w:w="2727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5277DFE7" w14:textId="77777777" w:rsidR="00416954" w:rsidRPr="00270F38" w:rsidRDefault="00416954" w:rsidP="00416954">
          <w:pPr>
            <w:pStyle w:val="PlainText"/>
            <w:rPr>
              <w:rFonts w:ascii="Times New Roman" w:eastAsiaTheme="minorHAnsi" w:hAnsi="Times New Roman"/>
              <w:i/>
              <w:sz w:val="22"/>
              <w:szCs w:val="22"/>
            </w:rPr>
          </w:pPr>
          <w:r w:rsidRPr="00270F38">
            <w:rPr>
              <w:rFonts w:ascii="Times New Roman" w:eastAsiaTheme="minorHAnsi" w:hAnsi="Times New Roman"/>
              <w:i/>
              <w:sz w:val="22"/>
              <w:szCs w:val="22"/>
            </w:rPr>
            <w:t>Issue No: 01</w:t>
          </w:r>
        </w:p>
      </w:tc>
      <w:tc>
        <w:tcPr>
          <w:tcW w:w="270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5BD58EFD" w14:textId="77777777" w:rsidR="00416954" w:rsidRPr="00270F38" w:rsidRDefault="00416954" w:rsidP="00416954">
          <w:pPr>
            <w:pStyle w:val="Footer"/>
            <w:rPr>
              <w:rFonts w:eastAsiaTheme="minorHAnsi"/>
              <w:i/>
            </w:rPr>
          </w:pPr>
          <w:r w:rsidRPr="00270F38">
            <w:rPr>
              <w:i/>
            </w:rPr>
            <w:t>Issue Date: 01 June 2020</w:t>
          </w:r>
        </w:p>
      </w:tc>
      <w:tc>
        <w:tcPr>
          <w:tcW w:w="297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2ADB5EB2" w14:textId="77777777" w:rsidR="00416954" w:rsidRPr="00270F38" w:rsidRDefault="00416954" w:rsidP="00416954">
          <w:pPr>
            <w:pStyle w:val="Footer"/>
            <w:rPr>
              <w:rFonts w:eastAsiaTheme="minorHAnsi"/>
              <w:i/>
            </w:rPr>
          </w:pPr>
          <w:r w:rsidRPr="00270F38">
            <w:rPr>
              <w:i/>
            </w:rPr>
            <w:t>Revision No: 00</w:t>
          </w:r>
        </w:p>
      </w:tc>
      <w:tc>
        <w:tcPr>
          <w:tcW w:w="237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14:paraId="3CCCA3E3" w14:textId="77777777" w:rsidR="00416954" w:rsidRPr="00270F38" w:rsidRDefault="00416954" w:rsidP="00416954">
          <w:pPr>
            <w:rPr>
              <w:rFonts w:eastAsiaTheme="minorHAnsi"/>
              <w:i/>
            </w:rPr>
          </w:pPr>
          <w:r w:rsidRPr="00270F38">
            <w:rPr>
              <w:i/>
            </w:rPr>
            <w:t>Revision Date: --</w:t>
          </w:r>
        </w:p>
      </w:tc>
    </w:tr>
  </w:tbl>
  <w:p w14:paraId="5D80A9BB" w14:textId="77777777" w:rsidR="00CB17DF" w:rsidRPr="00416954" w:rsidRDefault="00CB17DF" w:rsidP="00416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963ED" w14:textId="77777777" w:rsidR="00FC062A" w:rsidRDefault="00FC062A" w:rsidP="00CB17DF">
      <w:r>
        <w:separator/>
      </w:r>
    </w:p>
  </w:footnote>
  <w:footnote w:type="continuationSeparator" w:id="0">
    <w:p w14:paraId="0E3BE73F" w14:textId="77777777" w:rsidR="00FC062A" w:rsidRDefault="00FC062A" w:rsidP="00CB1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114F0" w14:textId="77777777" w:rsidR="00416954" w:rsidRPr="00BC316F" w:rsidRDefault="00416954" w:rsidP="00416954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BC316F">
      <w:rPr>
        <w:rFonts w:ascii="Times New Roman" w:hAnsi="Times New Roman"/>
        <w:noProof/>
      </w:rPr>
      <w:drawing>
        <wp:anchor distT="0" distB="0" distL="114300" distR="114300" simplePos="0" relativeHeight="251679744" behindDoc="0" locked="0" layoutInCell="1" allowOverlap="1" wp14:anchorId="289620C6" wp14:editId="22742373">
          <wp:simplePos x="0" y="0"/>
          <wp:positionH relativeFrom="margin">
            <wp:posOffset>375131</wp:posOffset>
          </wp:positionH>
          <wp:positionV relativeFrom="margin">
            <wp:posOffset>-1244425</wp:posOffset>
          </wp:positionV>
          <wp:extent cx="803910" cy="822960"/>
          <wp:effectExtent l="19050" t="0" r="0" b="0"/>
          <wp:wrapSquare wrapText="bothSides"/>
          <wp:docPr id="2" name="Picture 19" descr="BAFR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BAFR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C316F">
      <w:rPr>
        <w:rFonts w:ascii="Times New Roman" w:hAnsi="Times New Roman"/>
        <w:b/>
        <w:sz w:val="24"/>
        <w:szCs w:val="24"/>
      </w:rPr>
      <w:t>Ministry of Agriculture and Forests</w:t>
    </w:r>
  </w:p>
  <w:p w14:paraId="6F6D2270" w14:textId="77777777" w:rsidR="00416954" w:rsidRPr="00BC316F" w:rsidRDefault="00416954" w:rsidP="00416954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BC316F">
      <w:rPr>
        <w:rFonts w:ascii="Times New Roman" w:hAnsi="Times New Roman"/>
        <w:b/>
        <w:sz w:val="24"/>
        <w:szCs w:val="24"/>
      </w:rPr>
      <w:t xml:space="preserve">Bhutan Agriculture </w:t>
    </w:r>
    <w:r>
      <w:rPr>
        <w:rFonts w:ascii="Times New Roman" w:hAnsi="Times New Roman"/>
        <w:b/>
        <w:sz w:val="24"/>
        <w:szCs w:val="24"/>
      </w:rPr>
      <w:t>a</w:t>
    </w:r>
    <w:r w:rsidRPr="00BC316F">
      <w:rPr>
        <w:rFonts w:ascii="Times New Roman" w:hAnsi="Times New Roman"/>
        <w:b/>
        <w:sz w:val="24"/>
        <w:szCs w:val="24"/>
      </w:rPr>
      <w:t>nd Food Regulatory Authority</w:t>
    </w:r>
  </w:p>
  <w:p w14:paraId="48CF0811" w14:textId="77777777" w:rsidR="007C3D6A" w:rsidRDefault="007C3D6A" w:rsidP="00416954">
    <w:pPr>
      <w:pStyle w:val="NoSpacing"/>
      <w:jc w:val="center"/>
      <w:rPr>
        <w:ins w:id="4" w:author="Dell" w:date="2020-12-13T08:41:00Z"/>
        <w:rFonts w:ascii="Times New Roman" w:hAnsi="Times New Roman"/>
        <w:b/>
        <w:sz w:val="28"/>
        <w:szCs w:val="24"/>
      </w:rPr>
    </w:pPr>
  </w:p>
  <w:p w14:paraId="497544E0" w14:textId="77777777" w:rsidR="00416954" w:rsidRPr="00BC316F" w:rsidRDefault="00416954" w:rsidP="00416954">
    <w:pPr>
      <w:pStyle w:val="NoSpacing"/>
      <w:jc w:val="center"/>
      <w:rPr>
        <w:rFonts w:ascii="Times New Roman" w:hAnsi="Times New Roman"/>
        <w:noProof/>
        <w:sz w:val="24"/>
        <w:lang w:val="en-GB" w:eastAsia="en-GB"/>
      </w:rPr>
    </w:pPr>
    <w:r w:rsidRPr="00BC316F">
      <w:rPr>
        <w:rFonts w:ascii="Times New Roman" w:hAnsi="Times New Roman"/>
        <w:b/>
        <w:sz w:val="28"/>
        <w:szCs w:val="24"/>
      </w:rPr>
      <w:t>INSPECTION SERVICES</w:t>
    </w:r>
  </w:p>
  <w:p w14:paraId="32E010E7" w14:textId="77777777" w:rsidR="00416954" w:rsidRPr="00BC316F" w:rsidRDefault="00416954" w:rsidP="00416954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BC316F">
      <w:rPr>
        <w:rFonts w:ascii="Times New Roman" w:hAnsi="Times New Roman"/>
        <w:noProof/>
        <w:lang w:val="en-GB" w:eastAsia="en-GB"/>
      </w:rPr>
      <w:t>-----------------------------------------------------------------------------</w:t>
    </w:r>
  </w:p>
  <w:p w14:paraId="744F23A7" w14:textId="40F7C3C2" w:rsidR="00CB642C" w:rsidRPr="00416954" w:rsidRDefault="00416954" w:rsidP="00CB642C">
    <w:pPr>
      <w:jc w:val="center"/>
      <w:rPr>
        <w:b/>
        <w:szCs w:val="24"/>
      </w:rPr>
    </w:pPr>
    <w:r w:rsidRPr="00416954">
      <w:rPr>
        <w:b/>
        <w:szCs w:val="24"/>
      </w:rPr>
      <w:t xml:space="preserve">APPLICATION FOR IMPORT </w:t>
    </w:r>
    <w:r w:rsidR="007C3D6A">
      <w:rPr>
        <w:b/>
        <w:szCs w:val="24"/>
      </w:rPr>
      <w:t xml:space="preserve">OF </w:t>
    </w:r>
    <w:r w:rsidR="00CB642C">
      <w:rPr>
        <w:b/>
        <w:szCs w:val="24"/>
      </w:rPr>
      <w:t>SEED/</w:t>
    </w:r>
    <w:r w:rsidR="0046678F">
      <w:rPr>
        <w:b/>
        <w:szCs w:val="24"/>
      </w:rPr>
      <w:t>PLANTS</w:t>
    </w:r>
    <w:r w:rsidR="00CB642C">
      <w:rPr>
        <w:b/>
        <w:szCs w:val="24"/>
      </w:rPr>
      <w:t>/PLANT PRODUCTS</w:t>
    </w:r>
  </w:p>
  <w:p w14:paraId="5558A8F1" w14:textId="77777777" w:rsidR="00CB17DF" w:rsidRDefault="00CB17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5F1"/>
    <w:rsid w:val="0008671E"/>
    <w:rsid w:val="000C5093"/>
    <w:rsid w:val="00134872"/>
    <w:rsid w:val="00233D48"/>
    <w:rsid w:val="0025676D"/>
    <w:rsid w:val="003173A3"/>
    <w:rsid w:val="00353937"/>
    <w:rsid w:val="00416954"/>
    <w:rsid w:val="0046678F"/>
    <w:rsid w:val="004E7E66"/>
    <w:rsid w:val="004F3E1F"/>
    <w:rsid w:val="005B7F22"/>
    <w:rsid w:val="00612F5E"/>
    <w:rsid w:val="006275F1"/>
    <w:rsid w:val="00782B38"/>
    <w:rsid w:val="007C3D6A"/>
    <w:rsid w:val="00802E7F"/>
    <w:rsid w:val="0088489D"/>
    <w:rsid w:val="00895194"/>
    <w:rsid w:val="00950ECF"/>
    <w:rsid w:val="00A74B46"/>
    <w:rsid w:val="00A97F6A"/>
    <w:rsid w:val="00CB17DF"/>
    <w:rsid w:val="00CB642C"/>
    <w:rsid w:val="00DC29D4"/>
    <w:rsid w:val="00E8083C"/>
    <w:rsid w:val="00EE5EF1"/>
    <w:rsid w:val="00F309D4"/>
    <w:rsid w:val="00FC0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4B3C"/>
  <w15:docId w15:val="{6AA93EC6-CAE6-4F3F-AE61-39754C9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46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4B4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74B46"/>
  </w:style>
  <w:style w:type="paragraph" w:customStyle="1" w:styleId="TableParagraph">
    <w:name w:val="Table Paragraph"/>
    <w:basedOn w:val="Normal"/>
    <w:uiPriority w:val="1"/>
    <w:qFormat/>
    <w:rsid w:val="00A74B46"/>
  </w:style>
  <w:style w:type="paragraph" w:styleId="Header">
    <w:name w:val="header"/>
    <w:aliases w:val="Char,Char Char Char Char,Char Char Char Char Char Char,Char Char Char Char Char Char Char Char,Char Char Char,h"/>
    <w:basedOn w:val="Normal"/>
    <w:link w:val="HeaderChar"/>
    <w:unhideWhenUsed/>
    <w:rsid w:val="00CB17DF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r Char,Char Char Char Char Char,Char Char Char Char Char Char Char,Char Char Char Char Char Char Char Char Char,Char Char Char Char1,h Char"/>
    <w:basedOn w:val="DefaultParagraphFont"/>
    <w:link w:val="Header"/>
    <w:rsid w:val="00CB17D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B17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7DF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416954"/>
    <w:pPr>
      <w:widowControl/>
      <w:autoSpaceDE/>
      <w:autoSpaceDN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rsid w:val="00416954"/>
    <w:pPr>
      <w:widowControl/>
      <w:autoSpaceDE/>
      <w:autoSpaceDN/>
    </w:pPr>
    <w:rPr>
      <w:rFonts w:ascii="Courier New" w:hAnsi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416954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6A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BAFRA/MoA/1-86/</vt:lpstr>
    </vt:vector>
  </TitlesOfParts>
  <Company>rg-adguard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BAFRA/MoA/1-86/</dc:title>
  <dc:creator>User</dc:creator>
  <cp:lastModifiedBy>LENOVO</cp:lastModifiedBy>
  <cp:revision>11</cp:revision>
  <dcterms:created xsi:type="dcterms:W3CDTF">2020-12-03T08:41:00Z</dcterms:created>
  <dcterms:modified xsi:type="dcterms:W3CDTF">2021-01-03T07:58:00Z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2020-05-22T00:00:00Z</vt:filetime>
  </property>
</Properties>
</file>