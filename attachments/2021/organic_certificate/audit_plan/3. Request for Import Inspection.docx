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42882" w14:textId="77777777" w:rsidR="00B346A6" w:rsidRDefault="00B346A6"/>
    <w:p w14:paraId="74F2E7B4" w14:textId="77777777" w:rsidR="00C679E6" w:rsidRDefault="00EE475C">
      <w:r>
        <w:t>R</w:t>
      </w:r>
      <w:r w:rsidR="00C679E6">
        <w:t>ef. no. ………………</w:t>
      </w:r>
      <w:r w:rsidR="008250DC">
        <w:t xml:space="preserve">                                                                            Date………………….</w:t>
      </w:r>
    </w:p>
    <w:p w14:paraId="25AFD47C" w14:textId="77777777" w:rsidR="00C679E6" w:rsidRDefault="00C679E6"/>
    <w:p w14:paraId="657768B2" w14:textId="77777777" w:rsidR="009A2B84" w:rsidRDefault="00487970" w:rsidP="009A2B84">
      <w:pPr>
        <w:pStyle w:val="BodyText"/>
        <w:ind w:left="270" w:right="-64"/>
      </w:pPr>
      <w:r>
        <w:t xml:space="preserve">The </w:t>
      </w:r>
      <w:r w:rsidR="000678F2">
        <w:t>Officer Incharge</w:t>
      </w:r>
    </w:p>
    <w:p w14:paraId="30F851BA" w14:textId="77777777" w:rsidR="00920D8D" w:rsidRDefault="000678F2" w:rsidP="009A2B84">
      <w:pPr>
        <w:pStyle w:val="BodyText"/>
        <w:ind w:left="270" w:right="-64"/>
      </w:pPr>
      <w:r>
        <w:t xml:space="preserve">Bhutan Agriculture and Food </w:t>
      </w:r>
      <w:r w:rsidR="009A2B84">
        <w:t>Regulatory Authority</w:t>
      </w:r>
    </w:p>
    <w:p w14:paraId="416416F9" w14:textId="77777777" w:rsidR="00C679E6" w:rsidRDefault="00C679E6" w:rsidP="000678F2">
      <w:pPr>
        <w:pStyle w:val="BodyText"/>
        <w:ind w:left="270" w:right="-64"/>
      </w:pPr>
      <w:r>
        <w:t>Ministry of Agriculture</w:t>
      </w:r>
      <w:r w:rsidR="00920D8D">
        <w:t xml:space="preserve"> an</w:t>
      </w:r>
      <w:r w:rsidR="000678F2">
        <w:t>d F</w:t>
      </w:r>
      <w:r w:rsidR="00920D8D">
        <w:t>orests</w:t>
      </w:r>
    </w:p>
    <w:p w14:paraId="37D23675" w14:textId="77777777" w:rsidR="00EB38EE" w:rsidRDefault="00C679E6" w:rsidP="00EB38EE">
      <w:pPr>
        <w:pStyle w:val="BodyText"/>
        <w:ind w:left="270"/>
      </w:pPr>
      <w:r>
        <w:t>Thimphu</w:t>
      </w:r>
    </w:p>
    <w:p w14:paraId="168004D7" w14:textId="77777777" w:rsidR="00EB38EE" w:rsidRDefault="00EB38EE" w:rsidP="00EB38EE">
      <w:pPr>
        <w:pStyle w:val="BodyText"/>
        <w:ind w:left="270"/>
      </w:pPr>
    </w:p>
    <w:p w14:paraId="484679E1" w14:textId="1A6DDF95" w:rsidR="00A11E78" w:rsidRDefault="00A11E78" w:rsidP="00A11E78">
      <w:pPr>
        <w:pStyle w:val="BodyText"/>
        <w:ind w:right="-244"/>
      </w:pPr>
      <w:r>
        <w:t xml:space="preserve">The undersigned hereby applies for an inspection authorizing the import of </w:t>
      </w:r>
      <w:r w:rsidR="00286BD8">
        <w:t>Plant and plant products</w:t>
      </w:r>
      <w:r w:rsidR="00897B5E">
        <w:t>/ Agrochemicals</w:t>
      </w:r>
      <w:r w:rsidR="00286BD8">
        <w:t>/ Livestock/ Food and Food products</w:t>
      </w:r>
      <w:r>
        <w:t xml:space="preserve"> as per details given</w:t>
      </w:r>
      <w:ins w:id="0" w:author="Admin" w:date="2020-12-03T12:06:00Z">
        <w:r w:rsidR="00920D8D">
          <w:t xml:space="preserve"> </w:t>
        </w:r>
      </w:ins>
      <w:r>
        <w:t>below:</w:t>
      </w:r>
    </w:p>
    <w:p w14:paraId="52BE9B68" w14:textId="77777777" w:rsidR="009A2B84" w:rsidRDefault="009A2B84" w:rsidP="00EB38EE">
      <w:pPr>
        <w:pStyle w:val="BodyText"/>
        <w:ind w:left="270"/>
      </w:pPr>
    </w:p>
    <w:p w14:paraId="755CC97B" w14:textId="77777777" w:rsidR="009A2B84" w:rsidRDefault="00E47076" w:rsidP="009A2B84">
      <w:pPr>
        <w:pStyle w:val="BodyText"/>
      </w:pPr>
      <w:r>
        <w:rPr>
          <w:noProof/>
        </w:rPr>
        <w:pict w14:anchorId="2CFE301B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8.8pt;margin-top:9.05pt;width:21.7pt;height:17.75pt;z-index:251663360;mso-width-relative:margin;mso-height-relative:margin">
            <v:textbox>
              <w:txbxContent>
                <w:p w14:paraId="431CBF2B" w14:textId="77777777" w:rsidR="009A2B84" w:rsidRDefault="009A2B84" w:rsidP="009A2B84"/>
              </w:txbxContent>
            </v:textbox>
          </v:shape>
        </w:pict>
      </w:r>
      <w:r>
        <w:rPr>
          <w:b/>
          <w:noProof/>
        </w:rPr>
        <w:pict w14:anchorId="2E8853A0">
          <v:shape id="_x0000_s1027" type="#_x0000_t202" style="position:absolute;margin-left:297pt;margin-top:9.05pt;width:21.7pt;height:17.75pt;z-index:251661312;mso-width-relative:margin;mso-height-relative:margin">
            <v:textbox>
              <w:txbxContent>
                <w:p w14:paraId="38A70440" w14:textId="77777777" w:rsidR="009A2B84" w:rsidRDefault="009A2B84" w:rsidP="009A2B84"/>
              </w:txbxContent>
            </v:textbox>
          </v:shape>
        </w:pict>
      </w:r>
      <w:r>
        <w:rPr>
          <w:noProof/>
          <w:lang w:eastAsia="zh-TW" w:bidi="ar-SA"/>
        </w:rPr>
        <w:pict w14:anchorId="3EFCF678">
          <v:shape id="_x0000_s1026" type="#_x0000_t202" style="position:absolute;margin-left:221.8pt;margin-top:9.05pt;width:21.7pt;height:17.75pt;z-index:251660288;mso-width-relative:margin;mso-height-relative:margin">
            <v:textbox>
              <w:txbxContent>
                <w:p w14:paraId="087B9E6A" w14:textId="77777777" w:rsidR="009A2B84" w:rsidRDefault="009A2B84"/>
              </w:txbxContent>
            </v:textbox>
          </v:shape>
        </w:pict>
      </w:r>
    </w:p>
    <w:p w14:paraId="03AA78AF" w14:textId="77777777" w:rsidR="001F76AC" w:rsidRDefault="00554A9F" w:rsidP="009A2B84">
      <w:pPr>
        <w:pStyle w:val="BodyText"/>
      </w:pPr>
      <w:r>
        <w:t xml:space="preserve">Category of </w:t>
      </w:r>
      <w:r w:rsidR="00AF4FED">
        <w:t>Consignment</w:t>
      </w:r>
      <w:r>
        <w:t xml:space="preserve"> (please tick): Plant</w:t>
      </w:r>
      <w:r w:rsidR="009A2B84">
        <w:t xml:space="preserve"> </w:t>
      </w:r>
      <w:r>
        <w:t xml:space="preserve"> </w:t>
      </w:r>
      <w:r w:rsidR="009A2B84">
        <w:t xml:space="preserve">        </w:t>
      </w:r>
      <w:r>
        <w:t>Livestock</w:t>
      </w:r>
      <w:r w:rsidR="009A2B84">
        <w:t xml:space="preserve">        </w:t>
      </w:r>
      <w:r w:rsidR="00244AB7">
        <w:t xml:space="preserve"> Food</w:t>
      </w:r>
      <w:r w:rsidR="009A2B84">
        <w:t xml:space="preserve">         Others </w:t>
      </w:r>
    </w:p>
    <w:p w14:paraId="3DE494EF" w14:textId="77777777" w:rsidR="001F76AC" w:rsidRDefault="001F76AC" w:rsidP="009A2B84">
      <w:pPr>
        <w:pStyle w:val="BodyText"/>
      </w:pPr>
    </w:p>
    <w:p w14:paraId="053279FB" w14:textId="77777777" w:rsidR="00A11E78" w:rsidRDefault="009A2B84" w:rsidP="009A2B84">
      <w:pPr>
        <w:pStyle w:val="BodyText"/>
      </w:pPr>
      <w:r>
        <w:t>(spe</w:t>
      </w:r>
      <w:r w:rsidR="009A3C48">
        <w:t>c</w:t>
      </w:r>
      <w:r>
        <w:t>ify)__________________________</w:t>
      </w:r>
    </w:p>
    <w:p w14:paraId="7C7E4DE6" w14:textId="77777777" w:rsidR="009A2B84" w:rsidRDefault="009A2B84" w:rsidP="00371C07">
      <w:pPr>
        <w:pStyle w:val="BodyText"/>
        <w:rPr>
          <w:b/>
        </w:rPr>
      </w:pPr>
    </w:p>
    <w:p w14:paraId="147F67D8" w14:textId="77777777" w:rsidR="009A2B84" w:rsidRDefault="009A2B84" w:rsidP="00371C07">
      <w:pPr>
        <w:pStyle w:val="BodyText"/>
        <w:rPr>
          <w:b/>
        </w:rPr>
      </w:pPr>
    </w:p>
    <w:p w14:paraId="76BF8389" w14:textId="77777777" w:rsidR="00371C07" w:rsidRPr="00371C07" w:rsidRDefault="00BC5701" w:rsidP="00371C07">
      <w:pPr>
        <w:pStyle w:val="BodyText"/>
        <w:rPr>
          <w:b/>
        </w:rPr>
      </w:pPr>
      <w:r>
        <w:rPr>
          <w:b/>
        </w:rPr>
        <w:t>Importer</w:t>
      </w:r>
      <w:r w:rsidR="00371C07" w:rsidRPr="00371C07">
        <w:rPr>
          <w:b/>
        </w:rPr>
        <w:t xml:space="preserve"> details:</w:t>
      </w:r>
    </w:p>
    <w:p w14:paraId="2C261635" w14:textId="77777777" w:rsidR="009A2B84" w:rsidRDefault="009A2B84" w:rsidP="00EB38EE">
      <w:pPr>
        <w:pStyle w:val="BodyText"/>
        <w:ind w:left="270"/>
      </w:pPr>
    </w:p>
    <w:p w14:paraId="4C2EB769" w14:textId="77777777" w:rsidR="00554A9F" w:rsidRDefault="00554A9F" w:rsidP="00EB38EE">
      <w:pPr>
        <w:pStyle w:val="BodyText"/>
        <w:ind w:left="270"/>
      </w:pPr>
      <w:r>
        <w:t xml:space="preserve">Name and address of the </w:t>
      </w:r>
      <w:proofErr w:type="gramStart"/>
      <w:r>
        <w:t>importer:</w:t>
      </w:r>
      <w:r w:rsidR="000A0523">
        <w:t>_</w:t>
      </w:r>
      <w:proofErr w:type="gramEnd"/>
      <w:r w:rsidR="000A0523">
        <w:t>__________________________________________</w:t>
      </w:r>
    </w:p>
    <w:p w14:paraId="373F0DEA" w14:textId="77777777" w:rsidR="00BC5701" w:rsidRDefault="00BC5701" w:rsidP="00EB38EE">
      <w:pPr>
        <w:pStyle w:val="BodyText"/>
        <w:ind w:left="270"/>
      </w:pPr>
    </w:p>
    <w:p w14:paraId="09058A86" w14:textId="77777777" w:rsidR="00554A9F" w:rsidRDefault="00554A9F" w:rsidP="00EB38EE">
      <w:pPr>
        <w:pStyle w:val="BodyText"/>
        <w:ind w:left="270"/>
      </w:pPr>
      <w:r>
        <w:t xml:space="preserve">Product </w:t>
      </w:r>
      <w:proofErr w:type="gramStart"/>
      <w:r>
        <w:t>type:</w:t>
      </w:r>
      <w:r w:rsidR="000A0523">
        <w:t>_</w:t>
      </w:r>
      <w:proofErr w:type="gramEnd"/>
      <w:r w:rsidR="000A0523">
        <w:t>___________________________________________________________</w:t>
      </w:r>
    </w:p>
    <w:p w14:paraId="349FF938" w14:textId="77777777" w:rsidR="00BC5701" w:rsidRDefault="00BC5701" w:rsidP="00EB38EE">
      <w:pPr>
        <w:pStyle w:val="BodyText"/>
        <w:ind w:left="270"/>
      </w:pPr>
    </w:p>
    <w:p w14:paraId="78289835" w14:textId="77777777" w:rsidR="00554A9F" w:rsidRDefault="000A0523" w:rsidP="00554A9F">
      <w:pPr>
        <w:pStyle w:val="BodyText"/>
        <w:ind w:left="270"/>
      </w:pPr>
      <w:proofErr w:type="gramStart"/>
      <w:r>
        <w:t>Quantity</w:t>
      </w:r>
      <w:r w:rsidR="00554A9F">
        <w:t>:</w:t>
      </w:r>
      <w:r>
        <w:t>_</w:t>
      </w:r>
      <w:proofErr w:type="gramEnd"/>
      <w:r>
        <w:t>______________________________________________________</w:t>
      </w:r>
      <w:r w:rsidR="00D35E12">
        <w:t>________</w:t>
      </w:r>
    </w:p>
    <w:p w14:paraId="4864124E" w14:textId="77777777" w:rsidR="00BC5701" w:rsidRDefault="00BC5701" w:rsidP="00554A9F">
      <w:pPr>
        <w:pStyle w:val="BodyText"/>
        <w:ind w:left="270"/>
      </w:pPr>
    </w:p>
    <w:p w14:paraId="421F074A" w14:textId="77777777" w:rsidR="00BC5701" w:rsidRDefault="00BC5701" w:rsidP="00554A9F">
      <w:pPr>
        <w:pStyle w:val="BodyText"/>
        <w:ind w:left="270"/>
      </w:pPr>
      <w:r>
        <w:t xml:space="preserve">Purpose of </w:t>
      </w:r>
      <w:proofErr w:type="gramStart"/>
      <w:r>
        <w:t>import:</w:t>
      </w:r>
      <w:r w:rsidR="00D35E12">
        <w:t>_</w:t>
      </w:r>
      <w:proofErr w:type="gramEnd"/>
      <w:r w:rsidR="00D35E12">
        <w:t>_______________________________________________________</w:t>
      </w:r>
    </w:p>
    <w:p w14:paraId="3B676A44" w14:textId="77777777" w:rsidR="00BC5701" w:rsidRDefault="00BC5701" w:rsidP="00554A9F">
      <w:pPr>
        <w:pStyle w:val="BodyText"/>
        <w:ind w:left="270"/>
      </w:pPr>
    </w:p>
    <w:p w14:paraId="09647804" w14:textId="77777777" w:rsidR="00554A9F" w:rsidRDefault="00554A9F" w:rsidP="00554A9F">
      <w:pPr>
        <w:pStyle w:val="BodyText"/>
        <w:ind w:left="270"/>
      </w:pPr>
      <w:r>
        <w:t xml:space="preserve">Point of </w:t>
      </w:r>
      <w:proofErr w:type="gramStart"/>
      <w:r>
        <w:t>entry:</w:t>
      </w:r>
      <w:r w:rsidR="00D35E12">
        <w:t>_</w:t>
      </w:r>
      <w:proofErr w:type="gramEnd"/>
      <w:r w:rsidR="00D35E12">
        <w:t>__________________________________________________________</w:t>
      </w:r>
    </w:p>
    <w:p w14:paraId="6E5CE59A" w14:textId="77777777" w:rsidR="00BC5701" w:rsidRDefault="00BC5701" w:rsidP="00554A9F">
      <w:pPr>
        <w:pStyle w:val="BodyText"/>
        <w:ind w:left="270"/>
      </w:pPr>
    </w:p>
    <w:p w14:paraId="7CE12EF7" w14:textId="77777777" w:rsidR="00554A9F" w:rsidRDefault="00945605" w:rsidP="00554A9F">
      <w:pPr>
        <w:pStyle w:val="BodyText"/>
        <w:ind w:left="270"/>
      </w:pPr>
      <w:r>
        <w:t>D</w:t>
      </w:r>
      <w:r w:rsidR="00554A9F">
        <w:t xml:space="preserve">ate of </w:t>
      </w:r>
      <w:proofErr w:type="gramStart"/>
      <w:r w:rsidR="00554A9F">
        <w:t>inspection:</w:t>
      </w:r>
      <w:r w:rsidR="00D35E12">
        <w:t>_</w:t>
      </w:r>
      <w:proofErr w:type="gramEnd"/>
      <w:r w:rsidR="00D35E12">
        <w:t>_________________</w:t>
      </w:r>
    </w:p>
    <w:p w14:paraId="65D3BAD4" w14:textId="77777777" w:rsidR="00554A9F" w:rsidRDefault="00554A9F" w:rsidP="00554A9F">
      <w:pPr>
        <w:pStyle w:val="BodyText"/>
        <w:ind w:left="270"/>
      </w:pPr>
    </w:p>
    <w:p w14:paraId="06B35606" w14:textId="77777777" w:rsidR="00371C07" w:rsidRDefault="00371C07" w:rsidP="00371C07">
      <w:pPr>
        <w:pStyle w:val="BodyText"/>
      </w:pPr>
    </w:p>
    <w:p w14:paraId="28F7D316" w14:textId="77777777" w:rsidR="00554A9F" w:rsidRDefault="00554A9F" w:rsidP="00EB38EE">
      <w:pPr>
        <w:pStyle w:val="BodyText"/>
        <w:ind w:left="270"/>
      </w:pPr>
      <w:r>
        <w:t xml:space="preserve">Name and address of the supplying </w:t>
      </w:r>
      <w:proofErr w:type="gramStart"/>
      <w:r>
        <w:t>agency:</w:t>
      </w:r>
      <w:r w:rsidR="00D35E12">
        <w:t>_</w:t>
      </w:r>
      <w:proofErr w:type="gramEnd"/>
      <w:r w:rsidR="00D35E12">
        <w:t>___________________________________</w:t>
      </w:r>
    </w:p>
    <w:p w14:paraId="4669C198" w14:textId="77777777" w:rsidR="00D35E12" w:rsidRDefault="00D35E12" w:rsidP="00EB38EE">
      <w:pPr>
        <w:pStyle w:val="BodyText"/>
        <w:ind w:left="270"/>
      </w:pPr>
      <w:r>
        <w:t>_______________________________________________________________________</w:t>
      </w:r>
    </w:p>
    <w:p w14:paraId="6234AC73" w14:textId="77777777" w:rsidR="00554A9F" w:rsidRDefault="00554A9F" w:rsidP="00EB38EE">
      <w:pPr>
        <w:pStyle w:val="BodyText"/>
        <w:ind w:left="270"/>
      </w:pPr>
    </w:p>
    <w:p w14:paraId="19C89584" w14:textId="77777777" w:rsidR="009A3C48" w:rsidRDefault="009A3C48" w:rsidP="00554A9F">
      <w:pPr>
        <w:pStyle w:val="BodyText"/>
        <w:ind w:left="270"/>
        <w:jc w:val="right"/>
      </w:pPr>
    </w:p>
    <w:p w14:paraId="3F1CA559" w14:textId="77777777" w:rsidR="009A3C48" w:rsidRDefault="009A3C48" w:rsidP="00554A9F">
      <w:pPr>
        <w:pStyle w:val="BodyText"/>
        <w:ind w:left="270"/>
        <w:jc w:val="right"/>
      </w:pPr>
    </w:p>
    <w:p w14:paraId="49000A3E" w14:textId="77777777" w:rsidR="009A3C48" w:rsidRDefault="009A3C48" w:rsidP="00554A9F">
      <w:pPr>
        <w:pStyle w:val="BodyText"/>
        <w:ind w:left="270"/>
        <w:jc w:val="right"/>
      </w:pPr>
    </w:p>
    <w:p w14:paraId="2195CE3B" w14:textId="77777777" w:rsidR="00D35E12" w:rsidRDefault="00D35E12" w:rsidP="00554A9F">
      <w:pPr>
        <w:pStyle w:val="BodyText"/>
        <w:ind w:left="270"/>
        <w:jc w:val="right"/>
      </w:pPr>
    </w:p>
    <w:p w14:paraId="0B1581E2" w14:textId="77777777" w:rsidR="009A3C48" w:rsidRDefault="009A3C48" w:rsidP="00554A9F">
      <w:pPr>
        <w:pStyle w:val="BodyText"/>
        <w:ind w:left="270"/>
        <w:jc w:val="right"/>
      </w:pPr>
    </w:p>
    <w:p w14:paraId="5324636A" w14:textId="77777777" w:rsidR="009A3C48" w:rsidRDefault="009A3C48" w:rsidP="00554A9F">
      <w:pPr>
        <w:pStyle w:val="BodyText"/>
        <w:ind w:left="270"/>
        <w:jc w:val="right"/>
      </w:pPr>
    </w:p>
    <w:p w14:paraId="3606A8B5" w14:textId="77777777" w:rsidR="00554A9F" w:rsidRDefault="000B059D" w:rsidP="00554A9F">
      <w:pPr>
        <w:pStyle w:val="BodyText"/>
        <w:ind w:left="270"/>
        <w:jc w:val="right"/>
      </w:pPr>
      <w:r>
        <w:t>Name &amp;</w:t>
      </w:r>
      <w:r w:rsidR="00554A9F">
        <w:t xml:space="preserve"> sign</w:t>
      </w:r>
      <w:r w:rsidR="009A3C48">
        <w:t xml:space="preserve">ature </w:t>
      </w:r>
      <w:r>
        <w:t>of Applicant</w:t>
      </w:r>
    </w:p>
    <w:p w14:paraId="3883015E" w14:textId="77777777" w:rsidR="000B059D" w:rsidRDefault="000B059D" w:rsidP="00554A9F">
      <w:pPr>
        <w:pStyle w:val="BodyText"/>
        <w:ind w:left="270"/>
        <w:jc w:val="right"/>
      </w:pPr>
      <w:r>
        <w:t>Seal</w:t>
      </w:r>
    </w:p>
    <w:p w14:paraId="14D85648" w14:textId="77777777" w:rsidR="004D72C9" w:rsidRDefault="000B059D" w:rsidP="000B059D">
      <w:pPr>
        <w:pStyle w:val="BodyText"/>
        <w:tabs>
          <w:tab w:val="left" w:pos="2210"/>
        </w:tabs>
      </w:pPr>
      <w:r>
        <w:tab/>
      </w:r>
    </w:p>
    <w:p w14:paraId="4A72C78C" w14:textId="77777777" w:rsidR="00A11E78" w:rsidRDefault="00A11E78" w:rsidP="00EB38EE">
      <w:pPr>
        <w:pStyle w:val="BodyText"/>
        <w:ind w:left="270"/>
      </w:pPr>
    </w:p>
    <w:p w14:paraId="305E12F6" w14:textId="77777777" w:rsidR="00EB38EE" w:rsidRDefault="00EB38EE" w:rsidP="00143662">
      <w:pPr>
        <w:pStyle w:val="BodyText"/>
        <w:ind w:left="270"/>
        <w:jc w:val="right"/>
      </w:pPr>
    </w:p>
    <w:p w14:paraId="240A3DB0" w14:textId="77777777" w:rsidR="004D72C9" w:rsidRDefault="004D72C9" w:rsidP="00143662">
      <w:pPr>
        <w:pStyle w:val="BodyText"/>
        <w:ind w:left="270"/>
        <w:jc w:val="right"/>
      </w:pPr>
    </w:p>
    <w:p w14:paraId="37ED4601" w14:textId="77777777" w:rsidR="004D72C9" w:rsidRDefault="004D72C9" w:rsidP="00143662">
      <w:pPr>
        <w:pStyle w:val="BodyText"/>
        <w:ind w:left="270"/>
        <w:jc w:val="right"/>
      </w:pPr>
    </w:p>
    <w:p w14:paraId="24A36FA1" w14:textId="77777777" w:rsidR="00143662" w:rsidRDefault="00143662" w:rsidP="00143662">
      <w:pPr>
        <w:pStyle w:val="BodyText"/>
        <w:ind w:left="270"/>
        <w:jc w:val="center"/>
      </w:pPr>
    </w:p>
    <w:sectPr w:rsidR="00143662" w:rsidSect="00045E97">
      <w:headerReference w:type="default" r:id="rId7"/>
      <w:footerReference w:type="default" r:id="rId8"/>
      <w:pgSz w:w="11906" w:h="16838"/>
      <w:pgMar w:top="1440" w:right="1440" w:bottom="1440" w:left="144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3D6A1" w14:textId="77777777" w:rsidR="00E47076" w:rsidRDefault="00E47076" w:rsidP="00A7656A">
      <w:r>
        <w:separator/>
      </w:r>
    </w:p>
  </w:endnote>
  <w:endnote w:type="continuationSeparator" w:id="0">
    <w:p w14:paraId="50E9656F" w14:textId="77777777" w:rsidR="00E47076" w:rsidRDefault="00E47076" w:rsidP="00A7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45" w:type="dxa"/>
      <w:tblInd w:w="-88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727"/>
      <w:gridCol w:w="2700"/>
      <w:gridCol w:w="3278"/>
      <w:gridCol w:w="2340"/>
    </w:tblGrid>
    <w:tr w:rsidR="00143662" w:rsidRPr="00270F38" w14:paraId="48A58420" w14:textId="77777777" w:rsidTr="00045E97">
      <w:trPr>
        <w:trHeight w:val="206"/>
      </w:trPr>
      <w:tc>
        <w:tcPr>
          <w:tcW w:w="2727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664276AD" w14:textId="77777777" w:rsidR="00143662" w:rsidRPr="00270F38" w:rsidRDefault="00143662" w:rsidP="00045E97">
          <w:pPr>
            <w:pStyle w:val="PlainText"/>
            <w:ind w:left="-84"/>
            <w:rPr>
              <w:rFonts w:ascii="Times New Roman" w:eastAsiaTheme="minorHAnsi" w:hAnsi="Times New Roman"/>
              <w:i/>
              <w:sz w:val="22"/>
              <w:szCs w:val="22"/>
            </w:rPr>
          </w:pPr>
          <w:r w:rsidRPr="00270F38">
            <w:rPr>
              <w:rFonts w:ascii="Times New Roman" w:eastAsiaTheme="minorHAnsi" w:hAnsi="Times New Roman"/>
              <w:i/>
              <w:sz w:val="22"/>
              <w:szCs w:val="22"/>
            </w:rPr>
            <w:t>Doc. No: BAFRA-IB-FM</w:t>
          </w:r>
          <w:r w:rsidRPr="00270F38">
            <w:rPr>
              <w:rFonts w:ascii="Times New Roman" w:hAnsi="Times New Roman"/>
              <w:i/>
              <w:sz w:val="22"/>
              <w:szCs w:val="22"/>
            </w:rPr>
            <w:t>-</w:t>
          </w:r>
          <w:r w:rsidR="008250DC">
            <w:rPr>
              <w:rFonts w:ascii="Times New Roman" w:hAnsi="Times New Roman"/>
              <w:i/>
              <w:sz w:val="22"/>
              <w:szCs w:val="22"/>
            </w:rPr>
            <w:t>14</w:t>
          </w:r>
        </w:p>
      </w:tc>
      <w:tc>
        <w:tcPr>
          <w:tcW w:w="270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1ECFBCBE" w14:textId="77777777" w:rsidR="00143662" w:rsidRPr="00270F38" w:rsidRDefault="00143662" w:rsidP="00045E97">
          <w:pPr>
            <w:pStyle w:val="Footer"/>
            <w:rPr>
              <w:rFonts w:eastAsiaTheme="minorHAnsi"/>
              <w:i/>
            </w:rPr>
          </w:pPr>
          <w:r w:rsidRPr="00270F38">
            <w:rPr>
              <w:rFonts w:eastAsiaTheme="minorHAnsi"/>
              <w:i/>
            </w:rPr>
            <w:t>Prepared by: MR</w:t>
          </w:r>
        </w:p>
      </w:tc>
      <w:tc>
        <w:tcPr>
          <w:tcW w:w="32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22887C19" w14:textId="77777777" w:rsidR="00143662" w:rsidRPr="00270F38" w:rsidRDefault="00143662" w:rsidP="00045E97">
          <w:pPr>
            <w:pStyle w:val="Footer"/>
            <w:rPr>
              <w:rFonts w:eastAsiaTheme="minorHAnsi"/>
              <w:i/>
            </w:rPr>
          </w:pPr>
          <w:r w:rsidRPr="00270F38">
            <w:rPr>
              <w:rFonts w:eastAsiaTheme="minorHAnsi"/>
              <w:i/>
            </w:rPr>
            <w:t xml:space="preserve">Approved by: </w:t>
          </w:r>
          <w:r>
            <w:rPr>
              <w:bCs/>
              <w:i/>
            </w:rPr>
            <w:t>Technical Focal</w:t>
          </w:r>
        </w:p>
      </w:tc>
      <w:tc>
        <w:tcPr>
          <w:tcW w:w="23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690D91F6" w14:textId="77777777" w:rsidR="00143662" w:rsidRPr="00270F38" w:rsidRDefault="00143662" w:rsidP="00045E97">
          <w:pPr>
            <w:rPr>
              <w:rFonts w:eastAsiaTheme="minorHAnsi"/>
              <w:i/>
            </w:rPr>
          </w:pPr>
          <w:r w:rsidRPr="00270F38">
            <w:rPr>
              <w:rFonts w:eastAsiaTheme="minorHAnsi"/>
              <w:i/>
            </w:rPr>
            <w:t xml:space="preserve">Page </w:t>
          </w:r>
          <w:r w:rsidR="00284CE1" w:rsidRPr="00270F38">
            <w:rPr>
              <w:rFonts w:eastAsiaTheme="minorHAnsi"/>
              <w:i/>
            </w:rPr>
            <w:fldChar w:fldCharType="begin"/>
          </w:r>
          <w:r w:rsidRPr="00270F38">
            <w:rPr>
              <w:rFonts w:eastAsiaTheme="minorHAnsi"/>
              <w:i/>
            </w:rPr>
            <w:instrText xml:space="preserve"> PAGE </w:instrText>
          </w:r>
          <w:r w:rsidR="00284CE1" w:rsidRPr="00270F38">
            <w:rPr>
              <w:rFonts w:eastAsiaTheme="minorHAnsi"/>
              <w:i/>
            </w:rPr>
            <w:fldChar w:fldCharType="separate"/>
          </w:r>
          <w:r w:rsidR="00487970">
            <w:rPr>
              <w:rFonts w:eastAsiaTheme="minorHAnsi"/>
              <w:i/>
              <w:noProof/>
            </w:rPr>
            <w:t>1</w:t>
          </w:r>
          <w:r w:rsidR="00284CE1" w:rsidRPr="00270F38">
            <w:rPr>
              <w:rFonts w:eastAsiaTheme="minorHAnsi"/>
              <w:i/>
            </w:rPr>
            <w:fldChar w:fldCharType="end"/>
          </w:r>
          <w:r w:rsidRPr="00270F38">
            <w:rPr>
              <w:rFonts w:eastAsiaTheme="minorHAnsi"/>
              <w:i/>
            </w:rPr>
            <w:t xml:space="preserve"> of </w:t>
          </w:r>
          <w:r w:rsidR="00284CE1" w:rsidRPr="00270F38">
            <w:rPr>
              <w:rFonts w:eastAsiaTheme="minorHAnsi"/>
              <w:i/>
            </w:rPr>
            <w:fldChar w:fldCharType="begin"/>
          </w:r>
          <w:r w:rsidRPr="00270F38">
            <w:rPr>
              <w:rFonts w:eastAsiaTheme="minorHAnsi"/>
              <w:i/>
            </w:rPr>
            <w:instrText xml:space="preserve"> NUMPAGES  </w:instrText>
          </w:r>
          <w:r w:rsidR="00284CE1" w:rsidRPr="00270F38">
            <w:rPr>
              <w:rFonts w:eastAsiaTheme="minorHAnsi"/>
              <w:i/>
            </w:rPr>
            <w:fldChar w:fldCharType="separate"/>
          </w:r>
          <w:r w:rsidR="00487970">
            <w:rPr>
              <w:rFonts w:eastAsiaTheme="minorHAnsi"/>
              <w:i/>
              <w:noProof/>
            </w:rPr>
            <w:t>2</w:t>
          </w:r>
          <w:r w:rsidR="00284CE1" w:rsidRPr="00270F38">
            <w:rPr>
              <w:rFonts w:eastAsiaTheme="minorHAnsi"/>
              <w:i/>
            </w:rPr>
            <w:fldChar w:fldCharType="end"/>
          </w:r>
        </w:p>
      </w:tc>
    </w:tr>
    <w:tr w:rsidR="00143662" w:rsidRPr="00270F38" w14:paraId="1F41FC38" w14:textId="77777777" w:rsidTr="00045E97">
      <w:trPr>
        <w:trHeight w:val="206"/>
      </w:trPr>
      <w:tc>
        <w:tcPr>
          <w:tcW w:w="2727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10CA9FD6" w14:textId="77777777" w:rsidR="00143662" w:rsidRPr="00270F38" w:rsidRDefault="00143662" w:rsidP="00045E97">
          <w:pPr>
            <w:pStyle w:val="PlainText"/>
            <w:rPr>
              <w:rFonts w:ascii="Times New Roman" w:eastAsiaTheme="minorHAnsi" w:hAnsi="Times New Roman"/>
              <w:i/>
              <w:sz w:val="22"/>
              <w:szCs w:val="22"/>
            </w:rPr>
          </w:pPr>
          <w:r w:rsidRPr="00270F38">
            <w:rPr>
              <w:rFonts w:ascii="Times New Roman" w:eastAsiaTheme="minorHAnsi" w:hAnsi="Times New Roman"/>
              <w:i/>
              <w:sz w:val="22"/>
              <w:szCs w:val="22"/>
            </w:rPr>
            <w:t>Issue No: 01</w:t>
          </w:r>
        </w:p>
      </w:tc>
      <w:tc>
        <w:tcPr>
          <w:tcW w:w="270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486290E9" w14:textId="77777777" w:rsidR="00143662" w:rsidRPr="00270F38" w:rsidRDefault="00143662" w:rsidP="00045E97">
          <w:pPr>
            <w:pStyle w:val="Footer"/>
            <w:rPr>
              <w:rFonts w:eastAsiaTheme="minorHAnsi"/>
              <w:i/>
            </w:rPr>
          </w:pPr>
          <w:r w:rsidRPr="00270F38">
            <w:rPr>
              <w:i/>
            </w:rPr>
            <w:t>Issue Date: 01 June 2020</w:t>
          </w:r>
        </w:p>
      </w:tc>
      <w:tc>
        <w:tcPr>
          <w:tcW w:w="32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085E0F04" w14:textId="77777777" w:rsidR="00143662" w:rsidRPr="00270F38" w:rsidRDefault="00143662" w:rsidP="00045E97">
          <w:pPr>
            <w:pStyle w:val="Footer"/>
            <w:rPr>
              <w:rFonts w:eastAsiaTheme="minorHAnsi"/>
              <w:i/>
            </w:rPr>
          </w:pPr>
          <w:r w:rsidRPr="00270F38">
            <w:rPr>
              <w:i/>
            </w:rPr>
            <w:t>Revision No: 00</w:t>
          </w:r>
        </w:p>
      </w:tc>
      <w:tc>
        <w:tcPr>
          <w:tcW w:w="23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1B72D429" w14:textId="77777777" w:rsidR="00143662" w:rsidRPr="00270F38" w:rsidRDefault="00143662" w:rsidP="00045E97">
          <w:pPr>
            <w:rPr>
              <w:rFonts w:eastAsiaTheme="minorHAnsi"/>
              <w:i/>
            </w:rPr>
          </w:pPr>
          <w:r w:rsidRPr="00270F38">
            <w:rPr>
              <w:i/>
            </w:rPr>
            <w:t>Revision Date: --</w:t>
          </w:r>
        </w:p>
      </w:tc>
    </w:tr>
  </w:tbl>
  <w:p w14:paraId="4175A338" w14:textId="77777777" w:rsidR="00143662" w:rsidRDefault="0014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127B9" w14:textId="77777777" w:rsidR="00E47076" w:rsidRDefault="00E47076" w:rsidP="00A7656A">
      <w:r>
        <w:separator/>
      </w:r>
    </w:p>
  </w:footnote>
  <w:footnote w:type="continuationSeparator" w:id="0">
    <w:p w14:paraId="46B949CB" w14:textId="77777777" w:rsidR="00E47076" w:rsidRDefault="00E47076" w:rsidP="00A7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09AC2" w14:textId="77777777" w:rsidR="00143662" w:rsidRPr="00BC316F" w:rsidRDefault="00143662" w:rsidP="00A7656A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BC316F"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4928FD14" wp14:editId="4481D031">
          <wp:simplePos x="0" y="0"/>
          <wp:positionH relativeFrom="margin">
            <wp:posOffset>-342900</wp:posOffset>
          </wp:positionH>
          <wp:positionV relativeFrom="margin">
            <wp:posOffset>-1010285</wp:posOffset>
          </wp:positionV>
          <wp:extent cx="806450" cy="825500"/>
          <wp:effectExtent l="19050" t="0" r="0" b="0"/>
          <wp:wrapSquare wrapText="bothSides"/>
          <wp:docPr id="2" name="Picture 19" descr="BAFR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BAFR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2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C316F">
      <w:rPr>
        <w:rFonts w:ascii="Times New Roman" w:hAnsi="Times New Roman"/>
        <w:b/>
        <w:sz w:val="24"/>
        <w:szCs w:val="24"/>
      </w:rPr>
      <w:t>Ministry of Agriculture and Forests</w:t>
    </w:r>
  </w:p>
  <w:p w14:paraId="383DD2ED" w14:textId="77777777" w:rsidR="00143662" w:rsidRPr="00BC316F" w:rsidRDefault="00143662" w:rsidP="00A7656A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BC316F">
      <w:rPr>
        <w:rFonts w:ascii="Times New Roman" w:hAnsi="Times New Roman"/>
        <w:b/>
        <w:sz w:val="24"/>
        <w:szCs w:val="24"/>
      </w:rPr>
      <w:t xml:space="preserve">Bhutan Agriculture </w:t>
    </w:r>
    <w:r>
      <w:rPr>
        <w:rFonts w:ascii="Times New Roman" w:hAnsi="Times New Roman"/>
        <w:b/>
        <w:sz w:val="24"/>
        <w:szCs w:val="24"/>
      </w:rPr>
      <w:t>a</w:t>
    </w:r>
    <w:r w:rsidRPr="00BC316F">
      <w:rPr>
        <w:rFonts w:ascii="Times New Roman" w:hAnsi="Times New Roman"/>
        <w:b/>
        <w:sz w:val="24"/>
        <w:szCs w:val="24"/>
      </w:rPr>
      <w:t>nd Food Regulatory Authority</w:t>
    </w:r>
  </w:p>
  <w:p w14:paraId="36D1AEC2" w14:textId="77777777" w:rsidR="00D81CEB" w:rsidRDefault="00D81CEB" w:rsidP="00A7656A">
    <w:pPr>
      <w:pStyle w:val="NoSpacing"/>
      <w:jc w:val="center"/>
      <w:rPr>
        <w:rFonts w:ascii="Times New Roman" w:hAnsi="Times New Roman"/>
        <w:b/>
        <w:sz w:val="28"/>
        <w:szCs w:val="24"/>
      </w:rPr>
    </w:pPr>
  </w:p>
  <w:p w14:paraId="252A0818" w14:textId="77777777" w:rsidR="00143662" w:rsidRPr="00BC316F" w:rsidRDefault="00143662" w:rsidP="00A7656A">
    <w:pPr>
      <w:pStyle w:val="NoSpacing"/>
      <w:jc w:val="center"/>
      <w:rPr>
        <w:rFonts w:ascii="Times New Roman" w:hAnsi="Times New Roman"/>
        <w:noProof/>
        <w:sz w:val="24"/>
        <w:lang w:val="en-GB" w:eastAsia="en-GB"/>
      </w:rPr>
    </w:pPr>
    <w:r w:rsidRPr="00BC316F">
      <w:rPr>
        <w:rFonts w:ascii="Times New Roman" w:hAnsi="Times New Roman"/>
        <w:b/>
        <w:sz w:val="28"/>
        <w:szCs w:val="24"/>
      </w:rPr>
      <w:t>INSPECTION SERVICES</w:t>
    </w:r>
  </w:p>
  <w:p w14:paraId="58853C5C" w14:textId="77777777" w:rsidR="00143662" w:rsidRPr="00BC316F" w:rsidRDefault="00143662" w:rsidP="00A7656A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BC316F">
      <w:rPr>
        <w:rFonts w:ascii="Times New Roman" w:hAnsi="Times New Roman"/>
        <w:noProof/>
        <w:lang w:val="en-GB" w:eastAsia="en-GB"/>
      </w:rPr>
      <w:t>-----------------------------------------------------------------------------</w:t>
    </w:r>
  </w:p>
  <w:p w14:paraId="0A6985BE" w14:textId="77777777" w:rsidR="00143662" w:rsidRPr="00A7656A" w:rsidRDefault="000678F2" w:rsidP="00A7656A">
    <w:pPr>
      <w:jc w:val="center"/>
      <w:rPr>
        <w:b/>
        <w:szCs w:val="24"/>
      </w:rPr>
    </w:pPr>
    <w:r>
      <w:rPr>
        <w:b/>
        <w:szCs w:val="24"/>
      </w:rPr>
      <w:t xml:space="preserve">REQUEST </w:t>
    </w:r>
    <w:r w:rsidR="00143662">
      <w:rPr>
        <w:b/>
        <w:szCs w:val="24"/>
      </w:rPr>
      <w:t>FOR IMPORT INSPECTION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50B89"/>
    <w:multiLevelType w:val="hybridMultilevel"/>
    <w:tmpl w:val="6F4C103E"/>
    <w:lvl w:ilvl="0" w:tplc="679893E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6C6"/>
    <w:rsid w:val="00006B2D"/>
    <w:rsid w:val="00045E97"/>
    <w:rsid w:val="000678F2"/>
    <w:rsid w:val="00080E0C"/>
    <w:rsid w:val="000A0523"/>
    <w:rsid w:val="000B059D"/>
    <w:rsid w:val="00143662"/>
    <w:rsid w:val="00156798"/>
    <w:rsid w:val="001F76AC"/>
    <w:rsid w:val="002000CA"/>
    <w:rsid w:val="00235CB5"/>
    <w:rsid w:val="00244AB7"/>
    <w:rsid w:val="00284CE1"/>
    <w:rsid w:val="00286BD8"/>
    <w:rsid w:val="002B0EDC"/>
    <w:rsid w:val="002C3F21"/>
    <w:rsid w:val="00371C07"/>
    <w:rsid w:val="00487970"/>
    <w:rsid w:val="004D72C9"/>
    <w:rsid w:val="00554A9F"/>
    <w:rsid w:val="00572F8E"/>
    <w:rsid w:val="00594314"/>
    <w:rsid w:val="00610AD9"/>
    <w:rsid w:val="00615A68"/>
    <w:rsid w:val="007C1F71"/>
    <w:rsid w:val="008250DC"/>
    <w:rsid w:val="0083289C"/>
    <w:rsid w:val="00897B5E"/>
    <w:rsid w:val="00920D8D"/>
    <w:rsid w:val="00945605"/>
    <w:rsid w:val="00977B6B"/>
    <w:rsid w:val="00985859"/>
    <w:rsid w:val="009A2B84"/>
    <w:rsid w:val="009A3C48"/>
    <w:rsid w:val="00A11E78"/>
    <w:rsid w:val="00A7656A"/>
    <w:rsid w:val="00AF4FED"/>
    <w:rsid w:val="00B346A6"/>
    <w:rsid w:val="00B7632B"/>
    <w:rsid w:val="00BC5701"/>
    <w:rsid w:val="00C62B76"/>
    <w:rsid w:val="00C679E6"/>
    <w:rsid w:val="00C9021B"/>
    <w:rsid w:val="00D006C6"/>
    <w:rsid w:val="00D35E12"/>
    <w:rsid w:val="00D81CEB"/>
    <w:rsid w:val="00E47076"/>
    <w:rsid w:val="00EB38EE"/>
    <w:rsid w:val="00EE475C"/>
    <w:rsid w:val="00F63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5EDA4"/>
  <w15:docId w15:val="{F546926D-BE2A-4B11-ADF6-46F16302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CA"/>
    <w:pPr>
      <w:widowControl w:val="0"/>
    </w:pPr>
    <w:rPr>
      <w:rFonts w:ascii="CG Times" w:hAnsi="CG Times"/>
      <w:snapToGrid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000CA"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center" w:pos="2518"/>
      </w:tabs>
      <w:ind w:left="2146" w:hanging="2146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2000CA"/>
    <w:pPr>
      <w:keepNext/>
      <w:jc w:val="right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00CA"/>
    <w:rPr>
      <w:rFonts w:ascii="CG Times" w:hAnsi="CG Times"/>
      <w:b/>
      <w:snapToGrid w:val="0"/>
      <w:lang w:val="en-US"/>
    </w:rPr>
  </w:style>
  <w:style w:type="character" w:customStyle="1" w:styleId="Heading2Char">
    <w:name w:val="Heading 2 Char"/>
    <w:basedOn w:val="DefaultParagraphFont"/>
    <w:link w:val="Heading2"/>
    <w:rsid w:val="002000CA"/>
    <w:rPr>
      <w:rFonts w:ascii="CG Times" w:hAnsi="CG Times"/>
      <w:snapToGrid w:val="0"/>
      <w:lang w:val="en-US"/>
    </w:rPr>
  </w:style>
  <w:style w:type="paragraph" w:styleId="Header">
    <w:name w:val="header"/>
    <w:aliases w:val="Char,Char Char Char Char,Char Char Char Char Char Char,Char Char Char Char Char Char Char Char,Char Char Char,h"/>
    <w:basedOn w:val="Normal"/>
    <w:link w:val="HeaderChar"/>
    <w:unhideWhenUsed/>
    <w:rsid w:val="00A7656A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r Char,Char Char Char Char Char,Char Char Char Char Char Char Char,Char Char Char Char Char Char Char Char Char,Char Char Char Char1,h Char"/>
    <w:basedOn w:val="DefaultParagraphFont"/>
    <w:link w:val="Header"/>
    <w:rsid w:val="00A7656A"/>
    <w:rPr>
      <w:rFonts w:ascii="CG Times" w:hAnsi="CG Times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5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56A"/>
    <w:rPr>
      <w:rFonts w:ascii="CG Times" w:hAnsi="CG Times"/>
      <w:snapToGrid w:val="0"/>
      <w:sz w:val="24"/>
      <w:lang w:val="en-US"/>
    </w:rPr>
  </w:style>
  <w:style w:type="paragraph" w:styleId="NoSpacing">
    <w:name w:val="No Spacing"/>
    <w:uiPriority w:val="1"/>
    <w:qFormat/>
    <w:rsid w:val="00A7656A"/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rsid w:val="00045E97"/>
    <w:pPr>
      <w:widowControl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45E97"/>
    <w:rPr>
      <w:rFonts w:ascii="Courier New" w:hAnsi="Courier New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679E6"/>
    <w:pPr>
      <w:autoSpaceDE w:val="0"/>
      <w:autoSpaceDN w:val="0"/>
    </w:pPr>
    <w:rPr>
      <w:rFonts w:ascii="Times New Roman" w:hAnsi="Times New Roman"/>
      <w:snapToGrid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679E6"/>
    <w:rPr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9F"/>
    <w:rPr>
      <w:rFonts w:ascii="Tahoma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normesdecodees@gmail.com</dc:creator>
  <cp:lastModifiedBy>LENOVO</cp:lastModifiedBy>
  <cp:revision>20</cp:revision>
  <dcterms:created xsi:type="dcterms:W3CDTF">2020-12-03T06:33:00Z</dcterms:created>
  <dcterms:modified xsi:type="dcterms:W3CDTF">2021-01-03T07:03:00Z</dcterms:modified>
</cp:coreProperties>
</file>